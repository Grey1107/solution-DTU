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7A0A2" w14:textId="77777777" w:rsidR="00D96D1E" w:rsidRPr="00A45F02" w:rsidRDefault="001A3379" w:rsidP="00000ACC">
      <w:pPr>
        <w:pStyle w:val="QL-"/>
      </w:pPr>
      <w:r>
        <w:rPr>
          <w:noProof/>
        </w:rPr>
        <w:drawing>
          <wp:anchor distT="0" distB="0" distL="114300" distR="114300" simplePos="0" relativeHeight="251658240" behindDoc="0" locked="0" layoutInCell="1" allowOverlap="1" wp14:anchorId="28CAC261" wp14:editId="058FDDE8">
            <wp:simplePos x="0" y="0"/>
            <wp:positionH relativeFrom="margin">
              <wp:align>right</wp:align>
            </wp:positionH>
            <wp:positionV relativeFrom="page">
              <wp:posOffset>691515</wp:posOffset>
            </wp:positionV>
            <wp:extent cx="2000250" cy="335280"/>
            <wp:effectExtent l="0" t="0" r="0" b="762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33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A28DC" w14:textId="73C0F0ED" w:rsidR="00D96D1E" w:rsidRPr="00A45F02" w:rsidRDefault="00913614" w:rsidP="00CD235A">
      <w:pPr>
        <w:spacing w:beforeLines="550" w:before="1716" w:afterLines="400" w:after="1248"/>
        <w:jc w:val="left"/>
        <w:rPr>
          <w:b/>
          <w:sz w:val="84"/>
          <w:szCs w:val="84"/>
        </w:rPr>
      </w:pPr>
      <w:proofErr w:type="spellStart"/>
      <w:r>
        <w:rPr>
          <w:rFonts w:hint="eastAsia"/>
          <w:b/>
          <w:color w:val="FF0000"/>
          <w:sz w:val="84"/>
          <w:szCs w:val="84"/>
        </w:rPr>
        <w:t>Que</w:t>
      </w:r>
      <w:r w:rsidR="0015515D">
        <w:rPr>
          <w:rFonts w:hint="eastAsia"/>
          <w:b/>
          <w:color w:val="FF0000"/>
          <w:sz w:val="84"/>
          <w:szCs w:val="84"/>
        </w:rPr>
        <w:t>Python</w:t>
      </w:r>
      <w:proofErr w:type="spellEnd"/>
      <w:r w:rsidR="00CD235A">
        <w:rPr>
          <w:b/>
          <w:color w:val="FF0000"/>
          <w:sz w:val="84"/>
          <w:szCs w:val="84"/>
        </w:rPr>
        <w:t xml:space="preserve"> </w:t>
      </w:r>
      <w:r w:rsidR="0035525B">
        <w:rPr>
          <w:rFonts w:hint="eastAsia"/>
          <w:b/>
          <w:sz w:val="84"/>
          <w:szCs w:val="84"/>
        </w:rPr>
        <w:t>DTU</w:t>
      </w:r>
      <w:r w:rsidR="00CD235A">
        <w:rPr>
          <w:b/>
          <w:sz w:val="84"/>
          <w:szCs w:val="84"/>
        </w:rPr>
        <w:t xml:space="preserve">      </w:t>
      </w:r>
      <w:r w:rsidR="0015515D">
        <w:rPr>
          <w:rFonts w:hint="eastAsia"/>
          <w:b/>
          <w:sz w:val="84"/>
          <w:szCs w:val="84"/>
        </w:rPr>
        <w:t>软件</w:t>
      </w:r>
      <w:r>
        <w:rPr>
          <w:rFonts w:hint="eastAsia"/>
          <w:b/>
          <w:sz w:val="84"/>
          <w:szCs w:val="84"/>
        </w:rPr>
        <w:t>设计</w:t>
      </w:r>
      <w:r w:rsidR="00D221FD">
        <w:rPr>
          <w:rFonts w:hint="eastAsia"/>
          <w:b/>
          <w:sz w:val="84"/>
          <w:szCs w:val="84"/>
        </w:rPr>
        <w:t>指导</w:t>
      </w:r>
    </w:p>
    <w:p w14:paraId="440E8119" w14:textId="699BB731" w:rsidR="00D96D1E" w:rsidRPr="00A45F02" w:rsidRDefault="00A5696C" w:rsidP="002F2EED">
      <w:pPr>
        <w:ind w:firstLineChars="150" w:firstLine="422"/>
        <w:rPr>
          <w:b/>
          <w:sz w:val="28"/>
          <w:szCs w:val="28"/>
        </w:rPr>
      </w:pPr>
      <w:r w:rsidRPr="00A5696C">
        <w:rPr>
          <w:b/>
          <w:sz w:val="28"/>
          <w:szCs w:val="28"/>
        </w:rPr>
        <w:t>LTE Standard</w:t>
      </w:r>
      <w:r>
        <w:rPr>
          <w:b/>
          <w:sz w:val="28"/>
          <w:szCs w:val="28"/>
        </w:rPr>
        <w:t>/LPWA</w:t>
      </w:r>
      <w:r w:rsidR="00D96D1E" w:rsidRPr="00A45F02">
        <w:rPr>
          <w:b/>
          <w:sz w:val="28"/>
          <w:szCs w:val="28"/>
        </w:rPr>
        <w:t>系列</w:t>
      </w:r>
    </w:p>
    <w:p w14:paraId="7B7B7B9D" w14:textId="0B666DAF" w:rsidR="00D96D1E" w:rsidRDefault="00D96D1E" w:rsidP="002F2EED">
      <w:pPr>
        <w:rPr>
          <w:sz w:val="28"/>
          <w:szCs w:val="28"/>
        </w:rPr>
      </w:pPr>
      <w:r w:rsidRPr="00A45F02">
        <w:rPr>
          <w:sz w:val="28"/>
          <w:szCs w:val="28"/>
        </w:rPr>
        <w:tab/>
      </w:r>
      <w:r w:rsidRPr="00A45F02">
        <w:rPr>
          <w:sz w:val="28"/>
          <w:szCs w:val="28"/>
        </w:rPr>
        <w:t>版本</w:t>
      </w:r>
      <w:r w:rsidR="00FA1730" w:rsidRPr="00A45F02">
        <w:rPr>
          <w:sz w:val="28"/>
          <w:szCs w:val="28"/>
        </w:rPr>
        <w:t>：</w:t>
      </w:r>
      <w:r w:rsidR="0015515D">
        <w:rPr>
          <w:sz w:val="28"/>
          <w:szCs w:val="28"/>
        </w:rPr>
        <w:t>1.0</w:t>
      </w:r>
      <w:r w:rsidR="00DA5827">
        <w:rPr>
          <w:rFonts w:hint="eastAsia"/>
          <w:sz w:val="28"/>
          <w:szCs w:val="28"/>
        </w:rPr>
        <w:t>.</w:t>
      </w:r>
      <w:r w:rsidR="00DA5827">
        <w:rPr>
          <w:sz w:val="28"/>
          <w:szCs w:val="28"/>
        </w:rPr>
        <w:t>0</w:t>
      </w:r>
    </w:p>
    <w:p w14:paraId="4B422694" w14:textId="12F42009" w:rsidR="00591466" w:rsidRPr="00591466" w:rsidRDefault="003A523A" w:rsidP="003A523A">
      <w:pPr>
        <w:rPr>
          <w:sz w:val="28"/>
          <w:szCs w:val="28"/>
        </w:rPr>
      </w:pPr>
      <w:r>
        <w:rPr>
          <w:sz w:val="28"/>
          <w:szCs w:val="28"/>
        </w:rPr>
        <w:tab/>
      </w:r>
      <w:r w:rsidR="00591466" w:rsidRPr="00591466">
        <w:rPr>
          <w:rFonts w:hint="eastAsia"/>
          <w:sz w:val="28"/>
          <w:szCs w:val="28"/>
        </w:rPr>
        <w:t>日期</w:t>
      </w:r>
      <w:r w:rsidR="00591466" w:rsidRPr="00591466">
        <w:rPr>
          <w:sz w:val="28"/>
          <w:szCs w:val="28"/>
        </w:rPr>
        <w:t>：</w:t>
      </w:r>
      <w:r w:rsidR="006144E3">
        <w:rPr>
          <w:rFonts w:hint="eastAsia"/>
          <w:sz w:val="28"/>
          <w:szCs w:val="28"/>
        </w:rPr>
        <w:t>20</w:t>
      </w:r>
      <w:r w:rsidR="006144E3">
        <w:rPr>
          <w:sz w:val="28"/>
          <w:szCs w:val="28"/>
        </w:rPr>
        <w:t>2</w:t>
      </w:r>
      <w:r w:rsidR="00D221FD">
        <w:rPr>
          <w:sz w:val="28"/>
          <w:szCs w:val="28"/>
        </w:rPr>
        <w:t>3</w:t>
      </w:r>
      <w:r w:rsidR="006144E3">
        <w:rPr>
          <w:sz w:val="28"/>
          <w:szCs w:val="28"/>
        </w:rPr>
        <w:t>-</w:t>
      </w:r>
      <w:r w:rsidR="00291889">
        <w:rPr>
          <w:sz w:val="28"/>
          <w:szCs w:val="28"/>
        </w:rPr>
        <w:t>02</w:t>
      </w:r>
      <w:r w:rsidR="00591466" w:rsidRPr="00591466">
        <w:rPr>
          <w:sz w:val="28"/>
          <w:szCs w:val="28"/>
        </w:rPr>
        <w:t>-</w:t>
      </w:r>
      <w:r w:rsidR="00291889">
        <w:rPr>
          <w:sz w:val="28"/>
          <w:szCs w:val="28"/>
        </w:rPr>
        <w:t>03</w:t>
      </w:r>
    </w:p>
    <w:p w14:paraId="43CECF03" w14:textId="77777777" w:rsidR="00D96D1E" w:rsidRPr="00A45F02" w:rsidRDefault="00F11DAA" w:rsidP="002F2EED">
      <w:pPr>
        <w:spacing w:afterLines="1700" w:after="5304"/>
        <w:rPr>
          <w:sz w:val="28"/>
          <w:szCs w:val="28"/>
        </w:rPr>
      </w:pPr>
      <w:r>
        <w:rPr>
          <w:noProof/>
        </w:rPr>
        <w:drawing>
          <wp:anchor distT="0" distB="0" distL="114300" distR="114300" simplePos="0" relativeHeight="251659264" behindDoc="1" locked="0" layoutInCell="1" allowOverlap="1" wp14:anchorId="7B40B883" wp14:editId="7CF3725F">
            <wp:simplePos x="0" y="0"/>
            <wp:positionH relativeFrom="column">
              <wp:posOffset>-675478</wp:posOffset>
            </wp:positionH>
            <wp:positionV relativeFrom="page">
              <wp:posOffset>8576310</wp:posOffset>
            </wp:positionV>
            <wp:extent cx="7560310" cy="210312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1E" w:rsidRPr="00A45F02">
        <w:tab/>
      </w:r>
      <w:r w:rsidR="00591466">
        <w:rPr>
          <w:rFonts w:hint="eastAsia"/>
          <w:sz w:val="28"/>
          <w:szCs w:val="28"/>
        </w:rPr>
        <w:t>状态</w:t>
      </w:r>
      <w:r w:rsidR="00FA1730" w:rsidRPr="00A45F02">
        <w:rPr>
          <w:sz w:val="28"/>
          <w:szCs w:val="28"/>
        </w:rPr>
        <w:t>：</w:t>
      </w:r>
      <w:r w:rsidR="006D54BE">
        <w:rPr>
          <w:rFonts w:hint="eastAsia"/>
          <w:sz w:val="28"/>
          <w:szCs w:val="28"/>
        </w:rPr>
        <w:t>临时</w:t>
      </w:r>
      <w:r w:rsidR="00591466">
        <w:rPr>
          <w:sz w:val="28"/>
          <w:szCs w:val="28"/>
        </w:rPr>
        <w:t>文件</w:t>
      </w:r>
    </w:p>
    <w:p w14:paraId="6FE8785C" w14:textId="77777777" w:rsidR="00D96D1E" w:rsidRPr="00A45F02" w:rsidRDefault="00D96D1E" w:rsidP="002F2EED">
      <w:pPr>
        <w:adjustRightInd w:val="0"/>
        <w:rPr>
          <w:b/>
          <w:color w:val="000000"/>
          <w:kern w:val="0"/>
          <w:sz w:val="24"/>
        </w:rPr>
        <w:sectPr w:rsidR="00D96D1E" w:rsidRPr="00A45F02"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p w14:paraId="445E4C32" w14:textId="77777777" w:rsidR="009F6DB0" w:rsidRPr="005370DE" w:rsidRDefault="009F6DB0" w:rsidP="009F6DB0">
      <w:pPr>
        <w:spacing w:beforeLines="50" w:before="156"/>
        <w:rPr>
          <w:b/>
          <w:sz w:val="36"/>
          <w:szCs w:val="36"/>
        </w:rPr>
      </w:pPr>
      <w:bookmarkStart w:id="0" w:name="_Toc330892610"/>
      <w:bookmarkStart w:id="1" w:name="_Toc330993014"/>
      <w:bookmarkStart w:id="2" w:name="OLE_LINK3"/>
      <w:bookmarkStart w:id="3" w:name="_Toc370828277"/>
      <w:r w:rsidRPr="005370DE">
        <w:rPr>
          <w:rFonts w:hAnsi="宋体"/>
          <w:szCs w:val="21"/>
        </w:rPr>
        <w:lastRenderedPageBreak/>
        <w:t>上海移远通信技术</w:t>
      </w:r>
      <w:r w:rsidRPr="005370DE">
        <w:rPr>
          <w:rFonts w:hAnsi="宋体" w:hint="eastAsia"/>
          <w:szCs w:val="21"/>
        </w:rPr>
        <w:t>股份</w:t>
      </w:r>
      <w:r w:rsidRPr="005370DE">
        <w:rPr>
          <w:rFonts w:hAnsi="宋体"/>
          <w:szCs w:val="21"/>
        </w:rPr>
        <w:t>有限公司</w:t>
      </w:r>
      <w:r w:rsidRPr="005370DE">
        <w:rPr>
          <w:rFonts w:hAnsi="宋体" w:hint="eastAsia"/>
          <w:szCs w:val="21"/>
        </w:rPr>
        <w:t>（以下简称“移远通信”）</w:t>
      </w:r>
      <w:r w:rsidRPr="005370DE">
        <w:rPr>
          <w:rFonts w:hAnsi="宋体"/>
          <w:szCs w:val="24"/>
        </w:rPr>
        <w:t>始终以为客户提供最及时、最全面的服务为宗旨。如需任何帮助，请随时联系我司上海总部，联系方式如下：</w:t>
      </w:r>
    </w:p>
    <w:p w14:paraId="709DEDDB" w14:textId="77777777" w:rsidR="009F6DB0" w:rsidRPr="005370DE" w:rsidRDefault="009F6DB0" w:rsidP="009F6DB0">
      <w:pPr>
        <w:jc w:val="left"/>
        <w:rPr>
          <w:szCs w:val="21"/>
        </w:rPr>
      </w:pPr>
    </w:p>
    <w:p w14:paraId="75BAE6A3" w14:textId="77777777" w:rsidR="009F6DB0" w:rsidRPr="005370DE" w:rsidRDefault="009F6DB0" w:rsidP="009F6DB0">
      <w:pPr>
        <w:jc w:val="left"/>
        <w:rPr>
          <w:szCs w:val="21"/>
        </w:rPr>
      </w:pPr>
      <w:r w:rsidRPr="005370DE">
        <w:rPr>
          <w:rFonts w:hAnsi="宋体"/>
          <w:szCs w:val="21"/>
        </w:rPr>
        <w:t>上海移远通信技术</w:t>
      </w:r>
      <w:r w:rsidRPr="005370DE">
        <w:rPr>
          <w:rFonts w:hAnsi="宋体" w:hint="eastAsia"/>
          <w:szCs w:val="21"/>
        </w:rPr>
        <w:t>股份</w:t>
      </w:r>
      <w:r w:rsidRPr="005370DE">
        <w:rPr>
          <w:rFonts w:hAnsi="宋体"/>
          <w:szCs w:val="21"/>
        </w:rPr>
        <w:t>有限公司</w:t>
      </w:r>
    </w:p>
    <w:p w14:paraId="1E2EF3A1" w14:textId="77777777" w:rsidR="009F6DB0" w:rsidRPr="005370DE" w:rsidRDefault="009F6DB0" w:rsidP="009F6DB0">
      <w:pPr>
        <w:rPr>
          <w:rFonts w:hAnsi="宋体"/>
          <w:szCs w:val="21"/>
        </w:rPr>
      </w:pPr>
      <w:r w:rsidRPr="005370DE">
        <w:rPr>
          <w:rFonts w:hAnsi="宋体" w:hint="eastAsia"/>
          <w:szCs w:val="21"/>
        </w:rPr>
        <w:t>上海市闵行区田林路</w:t>
      </w:r>
      <w:r w:rsidRPr="005370DE">
        <w:rPr>
          <w:rFonts w:hAnsi="宋体" w:hint="eastAsia"/>
          <w:szCs w:val="21"/>
        </w:rPr>
        <w:t>1016</w:t>
      </w:r>
      <w:r w:rsidRPr="005370DE">
        <w:rPr>
          <w:rFonts w:hAnsi="宋体" w:hint="eastAsia"/>
          <w:szCs w:val="21"/>
        </w:rPr>
        <w:t>号科技绿洲</w:t>
      </w:r>
      <w:r w:rsidRPr="005370DE">
        <w:rPr>
          <w:rFonts w:hAnsi="宋体" w:hint="eastAsia"/>
          <w:szCs w:val="21"/>
        </w:rPr>
        <w:t>3</w:t>
      </w:r>
      <w:r w:rsidRPr="005370DE">
        <w:rPr>
          <w:rFonts w:hAnsi="宋体" w:hint="eastAsia"/>
          <w:szCs w:val="21"/>
        </w:rPr>
        <w:t>期（</w:t>
      </w:r>
      <w:r w:rsidRPr="005370DE">
        <w:rPr>
          <w:rFonts w:hAnsi="宋体" w:hint="eastAsia"/>
          <w:szCs w:val="21"/>
        </w:rPr>
        <w:t>B</w:t>
      </w:r>
      <w:r w:rsidRPr="005370DE">
        <w:rPr>
          <w:rFonts w:hAnsi="宋体" w:hint="eastAsia"/>
          <w:szCs w:val="21"/>
        </w:rPr>
        <w:t>区）</w:t>
      </w:r>
      <w:r w:rsidRPr="005370DE">
        <w:rPr>
          <w:rFonts w:hAnsi="宋体" w:hint="eastAsia"/>
          <w:szCs w:val="21"/>
        </w:rPr>
        <w:t>5</w:t>
      </w:r>
      <w:r w:rsidRPr="005370DE">
        <w:rPr>
          <w:rFonts w:hAnsi="宋体" w:hint="eastAsia"/>
          <w:szCs w:val="21"/>
        </w:rPr>
        <w:t>号楼</w:t>
      </w:r>
      <w:r w:rsidRPr="005370DE">
        <w:rPr>
          <w:rFonts w:hAnsi="宋体" w:hint="eastAsia"/>
          <w:szCs w:val="21"/>
        </w:rPr>
        <w:t xml:space="preserve">   </w:t>
      </w:r>
      <w:r w:rsidRPr="005370DE">
        <w:rPr>
          <w:rFonts w:hAnsi="宋体" w:hint="eastAsia"/>
          <w:szCs w:val="21"/>
        </w:rPr>
        <w:t>邮编：</w:t>
      </w:r>
      <w:r w:rsidRPr="005370DE">
        <w:rPr>
          <w:rFonts w:hAnsi="宋体"/>
          <w:szCs w:val="21"/>
        </w:rPr>
        <w:t>200233</w:t>
      </w:r>
    </w:p>
    <w:p w14:paraId="0A451712" w14:textId="77777777" w:rsidR="009F6DB0" w:rsidRPr="005370DE" w:rsidRDefault="009F6DB0" w:rsidP="009F6DB0">
      <w:pPr>
        <w:jc w:val="left"/>
        <w:rPr>
          <w:szCs w:val="21"/>
        </w:rPr>
      </w:pPr>
      <w:r w:rsidRPr="005370DE">
        <w:rPr>
          <w:rFonts w:hAnsi="宋体"/>
          <w:szCs w:val="21"/>
        </w:rPr>
        <w:t>电话</w:t>
      </w:r>
      <w:r w:rsidRPr="005370DE">
        <w:rPr>
          <w:rFonts w:hint="eastAsia"/>
          <w:szCs w:val="21"/>
        </w:rPr>
        <w:t>：</w:t>
      </w:r>
      <w:r w:rsidRPr="005370DE">
        <w:rPr>
          <w:szCs w:val="21"/>
        </w:rPr>
        <w:t>+86 21 5108 6236</w:t>
      </w:r>
      <w:r w:rsidRPr="005370DE">
        <w:rPr>
          <w:rFonts w:hint="eastAsia"/>
          <w:szCs w:val="21"/>
        </w:rPr>
        <w:t xml:space="preserve">     </w:t>
      </w:r>
      <w:r w:rsidRPr="005370DE">
        <w:rPr>
          <w:rFonts w:hAnsi="宋体"/>
          <w:szCs w:val="21"/>
        </w:rPr>
        <w:t>邮箱</w:t>
      </w:r>
      <w:r w:rsidRPr="005370DE">
        <w:rPr>
          <w:rFonts w:hint="eastAsia"/>
          <w:szCs w:val="21"/>
        </w:rPr>
        <w:t>：</w:t>
      </w:r>
      <w:hyperlink r:id="rId13" w:history="1">
        <w:r w:rsidRPr="005370DE">
          <w:rPr>
            <w:szCs w:val="21"/>
            <w:u w:val="single"/>
          </w:rPr>
          <w:t>info@quectel.com</w:t>
        </w:r>
      </w:hyperlink>
    </w:p>
    <w:p w14:paraId="1792CE21" w14:textId="77777777" w:rsidR="009F6DB0" w:rsidRPr="005370DE" w:rsidRDefault="009F6DB0" w:rsidP="009F6DB0">
      <w:pPr>
        <w:jc w:val="left"/>
        <w:rPr>
          <w:szCs w:val="21"/>
        </w:rPr>
      </w:pPr>
    </w:p>
    <w:p w14:paraId="75FA917D" w14:textId="77777777" w:rsidR="009F6DB0" w:rsidRPr="005370DE" w:rsidRDefault="009F6DB0" w:rsidP="009F6DB0">
      <w:pPr>
        <w:jc w:val="left"/>
        <w:rPr>
          <w:szCs w:val="21"/>
        </w:rPr>
      </w:pPr>
      <w:r w:rsidRPr="005370DE">
        <w:rPr>
          <w:rFonts w:hAnsi="宋体"/>
          <w:szCs w:val="21"/>
        </w:rPr>
        <w:t>或联系我司当地办事处，详情请登录：</w:t>
      </w:r>
      <w:r w:rsidR="00B71DF5">
        <w:fldChar w:fldCharType="begin"/>
      </w:r>
      <w:r w:rsidR="00B71DF5">
        <w:instrText xml:space="preserve"> HYPERLINK "http://www.quectel.com/cn/support/sales.htm" </w:instrText>
      </w:r>
      <w:r w:rsidR="00B71DF5">
        <w:fldChar w:fldCharType="separate"/>
      </w:r>
      <w:r w:rsidRPr="005370DE">
        <w:rPr>
          <w:szCs w:val="21"/>
          <w:u w:val="single"/>
        </w:rPr>
        <w:t>http://</w:t>
      </w:r>
      <w:r w:rsidRPr="005370DE">
        <w:rPr>
          <w:rFonts w:hint="eastAsia"/>
          <w:szCs w:val="21"/>
          <w:u w:val="single"/>
        </w:rPr>
        <w:t>www.</w:t>
      </w:r>
      <w:r w:rsidRPr="005370DE">
        <w:rPr>
          <w:szCs w:val="21"/>
          <w:u w:val="single"/>
        </w:rPr>
        <w:t>quectel.com/cn/support/sales.htm</w:t>
      </w:r>
      <w:r w:rsidR="00B71DF5">
        <w:rPr>
          <w:szCs w:val="21"/>
          <w:u w:val="single"/>
        </w:rPr>
        <w:fldChar w:fldCharType="end"/>
      </w:r>
      <w:r w:rsidRPr="005370DE">
        <w:rPr>
          <w:rFonts w:hAnsi="宋体"/>
          <w:szCs w:val="21"/>
        </w:rPr>
        <w:t>。</w:t>
      </w:r>
    </w:p>
    <w:p w14:paraId="28AC6FE2" w14:textId="77777777" w:rsidR="009F6DB0" w:rsidRPr="005370DE" w:rsidRDefault="009F6DB0" w:rsidP="009F6DB0">
      <w:pPr>
        <w:jc w:val="left"/>
        <w:rPr>
          <w:rFonts w:hAnsi="宋体"/>
          <w:szCs w:val="21"/>
        </w:rPr>
      </w:pPr>
    </w:p>
    <w:p w14:paraId="7A4CF429" w14:textId="77777777" w:rsidR="009F6DB0" w:rsidRPr="005370DE" w:rsidRDefault="009F6DB0" w:rsidP="009F6DB0">
      <w:pPr>
        <w:jc w:val="left"/>
        <w:rPr>
          <w:szCs w:val="21"/>
        </w:rPr>
      </w:pPr>
      <w:r w:rsidRPr="005370DE">
        <w:rPr>
          <w:rFonts w:hAnsi="宋体"/>
          <w:szCs w:val="21"/>
        </w:rPr>
        <w:t>如需技术支持或反馈我司技术文档中的问题，</w:t>
      </w:r>
      <w:r w:rsidRPr="005370DE">
        <w:rPr>
          <w:rFonts w:hAnsi="宋体" w:hint="eastAsia"/>
          <w:szCs w:val="21"/>
        </w:rPr>
        <w:t>请</w:t>
      </w:r>
      <w:r w:rsidRPr="005370DE">
        <w:rPr>
          <w:rFonts w:hAnsi="宋体"/>
          <w:szCs w:val="21"/>
        </w:rPr>
        <w:t>随时登陆网址：</w:t>
      </w:r>
      <w:r w:rsidRPr="005370DE">
        <w:rPr>
          <w:szCs w:val="21"/>
        </w:rPr>
        <w:t xml:space="preserve"> </w:t>
      </w:r>
    </w:p>
    <w:p w14:paraId="753FB889" w14:textId="77777777" w:rsidR="009F6DB0" w:rsidRPr="005370DE" w:rsidRDefault="0064067A" w:rsidP="009F6DB0">
      <w:pPr>
        <w:rPr>
          <w:szCs w:val="21"/>
          <w:u w:val="single"/>
        </w:rPr>
      </w:pPr>
      <w:hyperlink r:id="rId14" w:history="1">
        <w:r w:rsidR="009F6DB0" w:rsidRPr="005370DE">
          <w:rPr>
            <w:szCs w:val="24"/>
            <w:u w:val="single"/>
          </w:rPr>
          <w:t>http://</w:t>
        </w:r>
        <w:r w:rsidR="009F6DB0" w:rsidRPr="005370DE">
          <w:rPr>
            <w:rFonts w:hint="eastAsia"/>
            <w:szCs w:val="24"/>
            <w:u w:val="single"/>
          </w:rPr>
          <w:t>www.</w:t>
        </w:r>
        <w:r w:rsidR="009F6DB0" w:rsidRPr="005370DE">
          <w:rPr>
            <w:szCs w:val="24"/>
            <w:u w:val="single"/>
          </w:rPr>
          <w:t>quectel.com/cn/support/technical.htm</w:t>
        </w:r>
      </w:hyperlink>
      <w:r w:rsidR="009F6DB0" w:rsidRPr="005370DE">
        <w:rPr>
          <w:sz w:val="16"/>
          <w:szCs w:val="24"/>
        </w:rPr>
        <w:t xml:space="preserve"> </w:t>
      </w:r>
      <w:r w:rsidR="009F6DB0" w:rsidRPr="005370DE">
        <w:rPr>
          <w:rFonts w:hint="eastAsia"/>
          <w:szCs w:val="24"/>
        </w:rPr>
        <w:t>或发送邮件至：</w:t>
      </w:r>
      <w:r w:rsidR="00B71DF5">
        <w:fldChar w:fldCharType="begin"/>
      </w:r>
      <w:r w:rsidR="00B71DF5">
        <w:instrText xml:space="preserve"> HYPERLINK "mailto:support@quectel.com" </w:instrText>
      </w:r>
      <w:r w:rsidR="00B71DF5">
        <w:fldChar w:fldCharType="separate"/>
      </w:r>
      <w:r w:rsidR="009F6DB0" w:rsidRPr="005370DE">
        <w:rPr>
          <w:rFonts w:hint="eastAsia"/>
          <w:szCs w:val="24"/>
          <w:u w:val="single"/>
        </w:rPr>
        <w:t>s</w:t>
      </w:r>
      <w:r w:rsidR="009F6DB0" w:rsidRPr="005370DE">
        <w:rPr>
          <w:szCs w:val="24"/>
          <w:u w:val="single"/>
        </w:rPr>
        <w:t>upport@quectel.com</w:t>
      </w:r>
      <w:r w:rsidR="00B71DF5">
        <w:rPr>
          <w:szCs w:val="24"/>
          <w:u w:val="single"/>
        </w:rPr>
        <w:fldChar w:fldCharType="end"/>
      </w:r>
      <w:r w:rsidR="009F6DB0" w:rsidRPr="005370DE">
        <w:rPr>
          <w:rFonts w:hAnsi="宋体"/>
          <w:szCs w:val="21"/>
        </w:rPr>
        <w:t>。</w:t>
      </w:r>
    </w:p>
    <w:p w14:paraId="2897527D" w14:textId="77777777" w:rsidR="009F6DB0" w:rsidRPr="005370DE" w:rsidRDefault="009F6DB0" w:rsidP="009F6DB0">
      <w:pPr>
        <w:jc w:val="left"/>
        <w:rPr>
          <w:szCs w:val="21"/>
          <w:lang w:val="en-GB"/>
        </w:rPr>
      </w:pPr>
    </w:p>
    <w:p w14:paraId="50443C7B" w14:textId="77777777" w:rsidR="009F6DB0" w:rsidRPr="005370DE" w:rsidRDefault="009F6DB0" w:rsidP="009F6DB0">
      <w:pPr>
        <w:rPr>
          <w:b/>
          <w:sz w:val="28"/>
          <w:szCs w:val="21"/>
        </w:rPr>
      </w:pPr>
      <w:bookmarkStart w:id="4" w:name="_Hlk72231383"/>
      <w:r w:rsidRPr="005370DE">
        <w:rPr>
          <w:b/>
          <w:sz w:val="28"/>
          <w:szCs w:val="21"/>
        </w:rPr>
        <w:t>前言</w:t>
      </w:r>
    </w:p>
    <w:p w14:paraId="64D127ED" w14:textId="77777777" w:rsidR="009F6DB0" w:rsidRPr="005370DE" w:rsidRDefault="009F6DB0" w:rsidP="009F6DB0">
      <w:pPr>
        <w:rPr>
          <w:rFonts w:ascii="宋体" w:hAnsi="宋体"/>
          <w:szCs w:val="21"/>
        </w:rPr>
      </w:pPr>
      <w:bookmarkStart w:id="5" w:name="_Hlk77153162"/>
      <w:r w:rsidRPr="005370DE">
        <w:rPr>
          <w:rFonts w:hAnsi="宋体"/>
          <w:szCs w:val="21"/>
        </w:rPr>
        <w:t>移远通信提供该文档内容以支持客户的产品设计。客户须按照文档中提供的规范、参数来设计产品。</w:t>
      </w:r>
      <w:r w:rsidRPr="005370DE">
        <w:rPr>
          <w:rFonts w:hAnsi="宋体" w:hint="eastAsia"/>
          <w:szCs w:val="21"/>
        </w:rPr>
        <w:t>同时</w:t>
      </w:r>
      <w:r w:rsidRPr="005370DE">
        <w:rPr>
          <w:rFonts w:ascii="宋体" w:hAnsi="宋体" w:hint="eastAsia"/>
          <w:szCs w:val="21"/>
        </w:rPr>
        <w:t>，您理解并同意，移远通信</w:t>
      </w:r>
      <w:r w:rsidRPr="005370DE">
        <w:rPr>
          <w:rFonts w:ascii="宋体" w:hAnsi="宋体"/>
          <w:szCs w:val="21"/>
        </w:rPr>
        <w:t>提供的参</w:t>
      </w:r>
      <w:r w:rsidRPr="005370DE">
        <w:rPr>
          <w:rFonts w:hAnsi="宋体"/>
          <w:szCs w:val="21"/>
        </w:rPr>
        <w:t>考设计仅作为示例。您同意在设计</w:t>
      </w:r>
      <w:proofErr w:type="gramStart"/>
      <w:r w:rsidRPr="005370DE">
        <w:rPr>
          <w:rFonts w:hAnsi="宋体" w:hint="eastAsia"/>
          <w:szCs w:val="21"/>
        </w:rPr>
        <w:t>您目标</w:t>
      </w:r>
      <w:proofErr w:type="gramEnd"/>
      <w:r w:rsidRPr="005370DE">
        <w:rPr>
          <w:rFonts w:hAnsi="宋体"/>
          <w:szCs w:val="21"/>
        </w:rPr>
        <w:t>产品时使用</w:t>
      </w:r>
      <w:r w:rsidRPr="005370DE">
        <w:rPr>
          <w:rFonts w:hAnsi="宋体" w:hint="eastAsia"/>
          <w:szCs w:val="21"/>
        </w:rPr>
        <w:t>您</w:t>
      </w:r>
      <w:r w:rsidRPr="005370DE">
        <w:rPr>
          <w:rFonts w:hAnsi="宋体"/>
          <w:szCs w:val="21"/>
        </w:rPr>
        <w:t>独立的分析、评估和判断。</w:t>
      </w:r>
      <w:r w:rsidRPr="005370DE">
        <w:rPr>
          <w:rFonts w:hAnsi="宋体" w:hint="eastAsia"/>
          <w:szCs w:val="21"/>
        </w:rPr>
        <w:t>在使用本文档所指导的任何硬软件或服务之前，请仔细阅读本声明。您在此承认并同意，尽管移远通信</w:t>
      </w:r>
      <w:r w:rsidRPr="005370DE">
        <w:rPr>
          <w:rFonts w:hAnsi="宋体"/>
          <w:szCs w:val="21"/>
        </w:rPr>
        <w:t>采取了商业</w:t>
      </w:r>
      <w:r w:rsidRPr="005370DE">
        <w:rPr>
          <w:rFonts w:hAnsi="宋体" w:hint="eastAsia"/>
          <w:szCs w:val="21"/>
        </w:rPr>
        <w:t>范围内的</w:t>
      </w:r>
      <w:r w:rsidRPr="005370DE">
        <w:rPr>
          <w:rFonts w:hAnsi="宋体"/>
          <w:szCs w:val="21"/>
        </w:rPr>
        <w:t>合理努力来提供尽可能好</w:t>
      </w:r>
      <w:r w:rsidRPr="005370DE">
        <w:rPr>
          <w:rFonts w:ascii="宋体" w:hAnsi="宋体"/>
          <w:szCs w:val="21"/>
        </w:rPr>
        <w:t>的体验，但本文档和</w:t>
      </w:r>
      <w:r w:rsidRPr="005370DE">
        <w:rPr>
          <w:rFonts w:ascii="宋体" w:hAnsi="宋体" w:hint="eastAsia"/>
          <w:szCs w:val="21"/>
        </w:rPr>
        <w:t>其所涉及服务</w:t>
      </w:r>
      <w:r w:rsidRPr="005370DE">
        <w:rPr>
          <w:rFonts w:ascii="宋体" w:hAnsi="宋体"/>
          <w:szCs w:val="21"/>
        </w:rPr>
        <w:t>是在</w:t>
      </w:r>
      <w:r w:rsidRPr="005370DE">
        <w:rPr>
          <w:rFonts w:ascii="宋体" w:hAnsi="宋体" w:hint="eastAsia"/>
          <w:szCs w:val="21"/>
        </w:rPr>
        <w:t>“可用”</w:t>
      </w:r>
      <w:r w:rsidRPr="005370DE">
        <w:rPr>
          <w:rFonts w:ascii="宋体" w:hAnsi="宋体"/>
          <w:szCs w:val="21"/>
        </w:rPr>
        <w:t>基础上提供给您的。</w:t>
      </w:r>
      <w:r w:rsidRPr="005370DE">
        <w:rPr>
          <w:rFonts w:ascii="宋体" w:hAnsi="宋体" w:hint="eastAsia"/>
          <w:szCs w:val="21"/>
        </w:rPr>
        <w:t>移远通信</w:t>
      </w:r>
      <w:r w:rsidRPr="005370DE">
        <w:rPr>
          <w:rFonts w:ascii="宋体" w:hAnsi="宋体"/>
          <w:szCs w:val="21"/>
        </w:rPr>
        <w:t>可</w:t>
      </w:r>
      <w:r w:rsidRPr="005370DE">
        <w:rPr>
          <w:rFonts w:ascii="宋体" w:hAnsi="宋体" w:hint="eastAsia"/>
          <w:szCs w:val="21"/>
        </w:rPr>
        <w:t>在未事先通知的情况下，</w:t>
      </w:r>
      <w:r w:rsidRPr="005370DE">
        <w:rPr>
          <w:rFonts w:ascii="宋体" w:hAnsi="宋体"/>
          <w:szCs w:val="21"/>
        </w:rPr>
        <w:t>自行决定随时增加、修改或重述本文档。</w:t>
      </w:r>
    </w:p>
    <w:p w14:paraId="46F5A8DB" w14:textId="77777777" w:rsidR="009F6DB0" w:rsidRPr="005370DE" w:rsidRDefault="009F6DB0" w:rsidP="009F6DB0">
      <w:pPr>
        <w:rPr>
          <w:rFonts w:ascii="宋体" w:hAnsi="宋体"/>
          <w:sz w:val="20"/>
          <w:szCs w:val="20"/>
        </w:rPr>
      </w:pPr>
      <w:bookmarkStart w:id="6" w:name="_Toc37244635"/>
      <w:bookmarkEnd w:id="0"/>
      <w:bookmarkEnd w:id="1"/>
      <w:bookmarkEnd w:id="2"/>
      <w:bookmarkEnd w:id="5"/>
      <w:bookmarkEnd w:id="6"/>
    </w:p>
    <w:p w14:paraId="595BB9C4" w14:textId="77777777" w:rsidR="009F6DB0" w:rsidRPr="005370DE" w:rsidRDefault="009F6DB0" w:rsidP="009F6DB0">
      <w:pPr>
        <w:rPr>
          <w:b/>
          <w:sz w:val="28"/>
          <w:szCs w:val="21"/>
        </w:rPr>
      </w:pPr>
      <w:r w:rsidRPr="005370DE">
        <w:rPr>
          <w:rFonts w:hint="eastAsia"/>
          <w:b/>
          <w:sz w:val="28"/>
          <w:szCs w:val="21"/>
        </w:rPr>
        <w:t>使用和披露限制</w:t>
      </w:r>
    </w:p>
    <w:p w14:paraId="2EF276BC" w14:textId="77777777" w:rsidR="009F6DB0" w:rsidRPr="005370DE" w:rsidRDefault="009F6DB0" w:rsidP="009F6DB0">
      <w:pPr>
        <w:rPr>
          <w:b/>
          <w:bCs/>
          <w:szCs w:val="21"/>
        </w:rPr>
      </w:pPr>
      <w:r w:rsidRPr="005370DE">
        <w:rPr>
          <w:b/>
          <w:bCs/>
          <w:szCs w:val="21"/>
        </w:rPr>
        <w:t>许可协议</w:t>
      </w:r>
    </w:p>
    <w:p w14:paraId="26C1DEAB" w14:textId="77777777" w:rsidR="009F6DB0" w:rsidRPr="005370DE" w:rsidRDefault="009F6DB0" w:rsidP="009F6DB0">
      <w:pPr>
        <w:rPr>
          <w:rFonts w:ascii="宋体" w:hAnsi="宋体"/>
          <w:szCs w:val="21"/>
        </w:rPr>
      </w:pPr>
      <w:bookmarkStart w:id="7" w:name="_Hlk77153064"/>
      <w:r w:rsidRPr="005370DE">
        <w:rPr>
          <w:rFonts w:hint="eastAsia"/>
          <w:szCs w:val="21"/>
        </w:rPr>
        <w:t>除非移远通信特别授权，否则</w:t>
      </w:r>
      <w:bookmarkStart w:id="8" w:name="_Hlk77151213"/>
      <w:r w:rsidRPr="005370DE">
        <w:rPr>
          <w:rFonts w:hAnsi="宋体"/>
          <w:szCs w:val="21"/>
        </w:rPr>
        <w:t>我司</w:t>
      </w:r>
      <w:r w:rsidRPr="005370DE">
        <w:rPr>
          <w:rFonts w:hAnsi="宋体" w:hint="eastAsia"/>
          <w:szCs w:val="21"/>
        </w:rPr>
        <w:t>所提供硬软件、材料</w:t>
      </w:r>
      <w:bookmarkEnd w:id="8"/>
      <w:r w:rsidRPr="005370DE">
        <w:rPr>
          <w:rFonts w:hAnsi="宋体" w:hint="eastAsia"/>
          <w:szCs w:val="21"/>
        </w:rPr>
        <w:t>和文档的接收方须对接收的内容保密，不得将其用于除本项目的实施与开展以外的</w:t>
      </w:r>
      <w:r w:rsidRPr="005370DE">
        <w:rPr>
          <w:rFonts w:hint="eastAsia"/>
          <w:szCs w:val="21"/>
        </w:rPr>
        <w:t>任何其他目的。</w:t>
      </w:r>
    </w:p>
    <w:bookmarkEnd w:id="7"/>
    <w:p w14:paraId="76880DD3" w14:textId="77777777" w:rsidR="009F6DB0" w:rsidRPr="005370DE" w:rsidRDefault="009F6DB0" w:rsidP="009F6DB0">
      <w:pPr>
        <w:rPr>
          <w:rFonts w:ascii="仿宋" w:eastAsia="仿宋" w:hAnsi="仿宋"/>
          <w:sz w:val="22"/>
          <w:szCs w:val="21"/>
        </w:rPr>
      </w:pPr>
    </w:p>
    <w:p w14:paraId="5C875156" w14:textId="77777777" w:rsidR="009F6DB0" w:rsidRPr="005370DE" w:rsidRDefault="009F6DB0" w:rsidP="009F6DB0">
      <w:pPr>
        <w:rPr>
          <w:b/>
          <w:bCs/>
          <w:szCs w:val="21"/>
        </w:rPr>
      </w:pPr>
      <w:r w:rsidRPr="005370DE">
        <w:rPr>
          <w:rFonts w:hint="eastAsia"/>
          <w:b/>
          <w:bCs/>
          <w:szCs w:val="21"/>
        </w:rPr>
        <w:t>版权声明</w:t>
      </w:r>
    </w:p>
    <w:p w14:paraId="4E48297B" w14:textId="77777777" w:rsidR="009F6DB0" w:rsidRPr="005370DE" w:rsidRDefault="009F6DB0" w:rsidP="009F6DB0">
      <w:pPr>
        <w:rPr>
          <w:rFonts w:ascii="宋体" w:hAnsi="宋体"/>
          <w:szCs w:val="21"/>
        </w:rPr>
      </w:pPr>
      <w:bookmarkStart w:id="9" w:name="_Hlk77151371"/>
      <w:r w:rsidRPr="005370DE">
        <w:rPr>
          <w:rFonts w:ascii="宋体" w:hAnsi="宋体" w:hint="eastAsia"/>
          <w:szCs w:val="21"/>
        </w:rPr>
        <w:t>移远通信产品</w:t>
      </w:r>
      <w:r w:rsidRPr="005370DE">
        <w:rPr>
          <w:rFonts w:ascii="宋体" w:hAnsi="宋体"/>
          <w:szCs w:val="21"/>
        </w:rPr>
        <w:t>和本协议项下的第三方产品可能</w:t>
      </w:r>
      <w:proofErr w:type="gramStart"/>
      <w:r w:rsidRPr="005370DE">
        <w:rPr>
          <w:rFonts w:ascii="宋体" w:hAnsi="宋体"/>
          <w:szCs w:val="21"/>
        </w:rPr>
        <w:t>包含受</w:t>
      </w:r>
      <w:r w:rsidRPr="005370DE">
        <w:rPr>
          <w:rFonts w:ascii="宋体" w:hAnsi="宋体" w:hint="eastAsia"/>
          <w:szCs w:val="21"/>
        </w:rPr>
        <w:t>移远</w:t>
      </w:r>
      <w:proofErr w:type="gramEnd"/>
      <w:r w:rsidRPr="005370DE">
        <w:rPr>
          <w:rFonts w:ascii="宋体" w:hAnsi="宋体" w:hint="eastAsia"/>
          <w:szCs w:val="21"/>
        </w:rPr>
        <w:t>通信</w:t>
      </w:r>
      <w:r w:rsidRPr="005370DE">
        <w:rPr>
          <w:rFonts w:ascii="宋体" w:hAnsi="宋体"/>
          <w:szCs w:val="21"/>
        </w:rPr>
        <w:t>或第三方材料</w:t>
      </w:r>
      <w:r w:rsidRPr="005370DE">
        <w:rPr>
          <w:rFonts w:ascii="宋体" w:hAnsi="宋体" w:hint="eastAsia"/>
          <w:szCs w:val="21"/>
        </w:rPr>
        <w:t>、硬软件和文</w:t>
      </w:r>
      <w:r w:rsidRPr="005370DE">
        <w:rPr>
          <w:rFonts w:hint="eastAsia"/>
          <w:szCs w:val="21"/>
        </w:rPr>
        <w:t>档</w:t>
      </w:r>
      <w:r w:rsidRPr="005370DE">
        <w:rPr>
          <w:rFonts w:ascii="宋体" w:hAnsi="宋体"/>
          <w:szCs w:val="21"/>
        </w:rPr>
        <w:t>版权保护</w:t>
      </w:r>
      <w:r w:rsidRPr="005370DE">
        <w:rPr>
          <w:rFonts w:ascii="宋体" w:hAnsi="宋体" w:hint="eastAsia"/>
          <w:szCs w:val="21"/>
        </w:rPr>
        <w:t>的相关资料</w:t>
      </w:r>
      <w:r w:rsidRPr="005370DE">
        <w:rPr>
          <w:rFonts w:ascii="宋体" w:hAnsi="宋体"/>
          <w:szCs w:val="21"/>
        </w:rPr>
        <w:t>。除非事先得到书面同意，否则</w:t>
      </w:r>
      <w:proofErr w:type="gramStart"/>
      <w:r w:rsidRPr="005370DE">
        <w:rPr>
          <w:rFonts w:ascii="宋体" w:hAnsi="宋体"/>
          <w:szCs w:val="21"/>
        </w:rPr>
        <w:t>您不得</w:t>
      </w:r>
      <w:proofErr w:type="gramEnd"/>
      <w:r w:rsidRPr="005370DE">
        <w:rPr>
          <w:rFonts w:ascii="宋体" w:hAnsi="宋体" w:hint="eastAsia"/>
          <w:szCs w:val="21"/>
        </w:rPr>
        <w:t>获取、使用、向第三方披露我司所提供的文档和信息，或对此类</w:t>
      </w:r>
      <w:r w:rsidRPr="005370DE">
        <w:rPr>
          <w:rFonts w:ascii="宋体" w:hAnsi="宋体"/>
          <w:szCs w:val="21"/>
        </w:rPr>
        <w:t>受版权保护的</w:t>
      </w:r>
      <w:r w:rsidRPr="005370DE">
        <w:rPr>
          <w:rFonts w:ascii="宋体" w:hAnsi="宋体" w:hint="eastAsia"/>
          <w:szCs w:val="21"/>
        </w:rPr>
        <w:t>资</w:t>
      </w:r>
      <w:r w:rsidRPr="005370DE">
        <w:rPr>
          <w:rFonts w:ascii="宋体" w:hAnsi="宋体"/>
          <w:szCs w:val="21"/>
        </w:rPr>
        <w:t>料</w:t>
      </w:r>
      <w:r w:rsidRPr="005370DE">
        <w:rPr>
          <w:rFonts w:ascii="宋体" w:hAnsi="宋体" w:hint="eastAsia"/>
          <w:szCs w:val="21"/>
        </w:rPr>
        <w:t>进行</w:t>
      </w:r>
      <w:r w:rsidRPr="005370DE">
        <w:rPr>
          <w:rFonts w:ascii="宋体" w:hAnsi="宋体"/>
          <w:szCs w:val="21"/>
        </w:rPr>
        <w:t>复制、转载、</w:t>
      </w:r>
      <w:r w:rsidRPr="005370DE">
        <w:rPr>
          <w:rFonts w:ascii="宋体" w:hAnsi="宋体" w:hint="eastAsia"/>
          <w:szCs w:val="21"/>
        </w:rPr>
        <w:t>抄袭、出版、展示、翻译、</w:t>
      </w:r>
      <w:r w:rsidRPr="005370DE">
        <w:rPr>
          <w:rFonts w:ascii="宋体" w:hAnsi="宋体"/>
          <w:szCs w:val="21"/>
        </w:rPr>
        <w:t>分发、合并</w:t>
      </w:r>
      <w:r w:rsidRPr="005370DE">
        <w:rPr>
          <w:rFonts w:ascii="宋体" w:hAnsi="宋体" w:hint="eastAsia"/>
          <w:szCs w:val="21"/>
        </w:rPr>
        <w:t>、</w:t>
      </w:r>
      <w:r w:rsidRPr="005370DE">
        <w:rPr>
          <w:rFonts w:ascii="宋体" w:hAnsi="宋体"/>
          <w:szCs w:val="21"/>
        </w:rPr>
        <w:t>修改</w:t>
      </w:r>
      <w:r w:rsidRPr="005370DE">
        <w:rPr>
          <w:rFonts w:ascii="宋体" w:hAnsi="宋体" w:hint="eastAsia"/>
          <w:szCs w:val="21"/>
        </w:rPr>
        <w:t>，或创造其衍生作品</w:t>
      </w:r>
      <w:r w:rsidRPr="005370DE">
        <w:rPr>
          <w:rFonts w:ascii="宋体" w:hAnsi="宋体"/>
          <w:szCs w:val="21"/>
        </w:rPr>
        <w:t>。</w:t>
      </w:r>
      <w:r w:rsidRPr="005370DE">
        <w:rPr>
          <w:rFonts w:ascii="宋体" w:hAnsi="宋体" w:hint="eastAsia"/>
          <w:szCs w:val="21"/>
        </w:rPr>
        <w:t>移远通信或第三方对</w:t>
      </w:r>
      <w:r w:rsidRPr="005370DE">
        <w:rPr>
          <w:rFonts w:ascii="宋体" w:hAnsi="宋体"/>
          <w:szCs w:val="21"/>
        </w:rPr>
        <w:t>受版权保护的</w:t>
      </w:r>
      <w:r w:rsidRPr="005370DE">
        <w:rPr>
          <w:rFonts w:ascii="宋体" w:hAnsi="宋体" w:hint="eastAsia"/>
          <w:szCs w:val="21"/>
        </w:rPr>
        <w:t>资</w:t>
      </w:r>
      <w:r w:rsidRPr="005370DE">
        <w:rPr>
          <w:rFonts w:ascii="宋体" w:hAnsi="宋体"/>
          <w:szCs w:val="21"/>
        </w:rPr>
        <w:t>料</w:t>
      </w:r>
      <w:r w:rsidRPr="005370DE">
        <w:rPr>
          <w:rFonts w:ascii="宋体" w:hAnsi="宋体" w:hint="eastAsia"/>
          <w:szCs w:val="21"/>
        </w:rPr>
        <w:t>拥有专有权，不授予或转让任何专利、版权、商标或服务商标权的许可。</w:t>
      </w:r>
      <w:r w:rsidRPr="005370DE">
        <w:rPr>
          <w:rFonts w:hint="eastAsia"/>
          <w:szCs w:val="21"/>
        </w:rPr>
        <w:t>为避免歧义，除了正常的非独家、免版税的产品使用许可，任何形式的购买都不可被视为授予许可。</w:t>
      </w:r>
      <w:r w:rsidRPr="005370DE">
        <w:rPr>
          <w:rFonts w:ascii="宋体" w:hAnsi="宋体" w:hint="eastAsia"/>
          <w:szCs w:val="21"/>
        </w:rPr>
        <w:t>对于任何违反保密义务、未经授权使用或以其他非法形式恶</w:t>
      </w:r>
      <w:r w:rsidRPr="005370DE">
        <w:rPr>
          <w:rFonts w:hint="eastAsia"/>
          <w:szCs w:val="21"/>
        </w:rPr>
        <w:t>意使用所述文档和信息的违法侵权行为，移远通信有权追究法律责任。</w:t>
      </w:r>
    </w:p>
    <w:bookmarkEnd w:id="9"/>
    <w:p w14:paraId="416C3A56" w14:textId="77777777" w:rsidR="009F6DB0" w:rsidRPr="005370DE" w:rsidRDefault="009F6DB0" w:rsidP="009F6DB0">
      <w:pPr>
        <w:rPr>
          <w:rFonts w:ascii="仿宋" w:eastAsia="仿宋" w:hAnsi="仿宋"/>
          <w:sz w:val="22"/>
          <w:szCs w:val="21"/>
        </w:rPr>
      </w:pPr>
    </w:p>
    <w:p w14:paraId="7006C93C" w14:textId="77777777" w:rsidR="009F6DB0" w:rsidRPr="005370DE" w:rsidRDefault="009F6DB0" w:rsidP="009F6DB0">
      <w:pPr>
        <w:rPr>
          <w:b/>
          <w:bCs/>
          <w:szCs w:val="21"/>
        </w:rPr>
      </w:pPr>
      <w:r w:rsidRPr="005370DE">
        <w:rPr>
          <w:b/>
          <w:bCs/>
          <w:szCs w:val="21"/>
        </w:rPr>
        <w:t>商标</w:t>
      </w:r>
    </w:p>
    <w:p w14:paraId="4F62F463" w14:textId="77777777" w:rsidR="009F6DB0" w:rsidRPr="005370DE" w:rsidRDefault="009F6DB0" w:rsidP="009F6DB0">
      <w:pPr>
        <w:rPr>
          <w:rFonts w:ascii="宋体" w:hAnsi="宋体"/>
          <w:szCs w:val="21"/>
        </w:rPr>
      </w:pPr>
      <w:bookmarkStart w:id="10" w:name="_Hlk70511432"/>
      <w:r w:rsidRPr="005370DE">
        <w:rPr>
          <w:rFonts w:ascii="宋体" w:hAnsi="宋体" w:hint="eastAsia"/>
          <w:szCs w:val="21"/>
        </w:rPr>
        <w:t>除另行规定，本文档中的任何内容均不授予在广告、宣传或其他方面使用移远通信</w:t>
      </w:r>
      <w:r w:rsidRPr="005370DE">
        <w:rPr>
          <w:rFonts w:ascii="宋体" w:hAnsi="宋体"/>
          <w:szCs w:val="21"/>
        </w:rPr>
        <w:t>或第三方的任何商标、商号</w:t>
      </w:r>
      <w:r w:rsidRPr="005370DE">
        <w:rPr>
          <w:rFonts w:ascii="宋体" w:hAnsi="宋体" w:hint="eastAsia"/>
          <w:szCs w:val="21"/>
        </w:rPr>
        <w:t>及</w:t>
      </w:r>
      <w:r w:rsidRPr="005370DE">
        <w:rPr>
          <w:rFonts w:ascii="宋体" w:hAnsi="宋体"/>
          <w:szCs w:val="21"/>
        </w:rPr>
        <w:t>名称</w:t>
      </w:r>
      <w:r w:rsidRPr="005370DE">
        <w:rPr>
          <w:rFonts w:ascii="宋体" w:hAnsi="宋体" w:hint="eastAsia"/>
          <w:szCs w:val="21"/>
        </w:rPr>
        <w:t>，</w:t>
      </w:r>
      <w:r w:rsidRPr="005370DE">
        <w:rPr>
          <w:rFonts w:ascii="宋体" w:hAnsi="宋体"/>
          <w:szCs w:val="21"/>
        </w:rPr>
        <w:t>或其缩略语</w:t>
      </w:r>
      <w:r w:rsidRPr="005370DE">
        <w:rPr>
          <w:rFonts w:ascii="宋体" w:hAnsi="宋体" w:hint="eastAsia"/>
          <w:szCs w:val="21"/>
        </w:rPr>
        <w:t>，</w:t>
      </w:r>
      <w:r w:rsidRPr="005370DE">
        <w:rPr>
          <w:rFonts w:ascii="宋体" w:hAnsi="宋体"/>
          <w:szCs w:val="21"/>
        </w:rPr>
        <w:t>或</w:t>
      </w:r>
      <w:r w:rsidRPr="005370DE">
        <w:rPr>
          <w:rFonts w:ascii="宋体" w:hAnsi="宋体" w:hint="eastAsia"/>
          <w:szCs w:val="21"/>
        </w:rPr>
        <w:t>其仿冒品</w:t>
      </w:r>
      <w:r w:rsidRPr="005370DE">
        <w:rPr>
          <w:rFonts w:ascii="宋体" w:hAnsi="宋体"/>
          <w:szCs w:val="21"/>
        </w:rPr>
        <w:t>的权利。</w:t>
      </w:r>
      <w:bookmarkEnd w:id="10"/>
    </w:p>
    <w:p w14:paraId="224661E4" w14:textId="77777777" w:rsidR="009F6DB0" w:rsidRPr="005370DE" w:rsidRDefault="009F6DB0" w:rsidP="009F6DB0">
      <w:pPr>
        <w:rPr>
          <w:b/>
          <w:bCs/>
          <w:szCs w:val="21"/>
        </w:rPr>
      </w:pPr>
    </w:p>
    <w:p w14:paraId="01263F33" w14:textId="77777777" w:rsidR="009F6DB0" w:rsidRPr="005370DE" w:rsidRDefault="009F6DB0" w:rsidP="009F6DB0">
      <w:pPr>
        <w:rPr>
          <w:b/>
          <w:bCs/>
          <w:szCs w:val="21"/>
        </w:rPr>
      </w:pPr>
      <w:r w:rsidRPr="005370DE">
        <w:rPr>
          <w:b/>
          <w:bCs/>
          <w:szCs w:val="21"/>
        </w:rPr>
        <w:t>第三方权利</w:t>
      </w:r>
    </w:p>
    <w:p w14:paraId="33533310" w14:textId="77777777" w:rsidR="009F6DB0" w:rsidRPr="005370DE" w:rsidRDefault="009F6DB0" w:rsidP="009F6DB0">
      <w:pPr>
        <w:rPr>
          <w:rFonts w:hAnsi="宋体"/>
          <w:szCs w:val="21"/>
        </w:rPr>
      </w:pPr>
      <w:r w:rsidRPr="005370DE">
        <w:rPr>
          <w:rFonts w:hAnsi="宋体" w:hint="eastAsia"/>
          <w:szCs w:val="21"/>
        </w:rPr>
        <w:t>您理解本文档可能涉及一个或多个属于第三方的硬软件和</w:t>
      </w:r>
      <w:r w:rsidRPr="005370DE">
        <w:rPr>
          <w:rFonts w:hAnsi="宋体"/>
          <w:szCs w:val="21"/>
        </w:rPr>
        <w:t>文档（</w:t>
      </w:r>
      <w:r w:rsidRPr="005370DE">
        <w:rPr>
          <w:rFonts w:hAnsi="宋体" w:hint="eastAsia"/>
          <w:szCs w:val="21"/>
        </w:rPr>
        <w:t>“</w:t>
      </w:r>
      <w:r w:rsidRPr="005370DE">
        <w:rPr>
          <w:rFonts w:hAnsi="宋体"/>
          <w:szCs w:val="21"/>
        </w:rPr>
        <w:t>第三方材料</w:t>
      </w:r>
      <w:r w:rsidRPr="005370DE">
        <w:rPr>
          <w:rFonts w:hAnsi="宋体" w:hint="eastAsia"/>
          <w:szCs w:val="21"/>
        </w:rPr>
        <w:t>”</w:t>
      </w:r>
      <w:r w:rsidRPr="005370DE">
        <w:rPr>
          <w:rFonts w:hAnsi="宋体"/>
          <w:szCs w:val="21"/>
        </w:rPr>
        <w:t>）。</w:t>
      </w:r>
      <w:r w:rsidRPr="005370DE">
        <w:rPr>
          <w:rFonts w:hAnsi="宋体" w:hint="eastAsia"/>
          <w:szCs w:val="21"/>
        </w:rPr>
        <w:t>您对此类第三方材料的使用应受</w:t>
      </w:r>
      <w:r w:rsidRPr="005370DE">
        <w:rPr>
          <w:rFonts w:hAnsi="宋体"/>
          <w:szCs w:val="21"/>
        </w:rPr>
        <w:t>本文</w:t>
      </w:r>
      <w:r w:rsidRPr="005370DE">
        <w:rPr>
          <w:rFonts w:hAnsi="宋体" w:hint="eastAsia"/>
          <w:szCs w:val="21"/>
        </w:rPr>
        <w:t>档</w:t>
      </w:r>
      <w:r w:rsidRPr="005370DE">
        <w:rPr>
          <w:rFonts w:hAnsi="宋体"/>
          <w:szCs w:val="21"/>
        </w:rPr>
        <w:t>的</w:t>
      </w:r>
      <w:r w:rsidRPr="005370DE">
        <w:rPr>
          <w:rFonts w:hAnsi="宋体" w:hint="eastAsia"/>
          <w:szCs w:val="21"/>
        </w:rPr>
        <w:t>所有限制和义务约束。</w:t>
      </w:r>
    </w:p>
    <w:p w14:paraId="19DAB4BF" w14:textId="77777777" w:rsidR="009F6DB0" w:rsidRPr="009F6DB0" w:rsidRDefault="009F6DB0" w:rsidP="009F6DB0">
      <w:pPr>
        <w:rPr>
          <w:rFonts w:ascii="宋体" w:hAnsi="宋体"/>
          <w:b/>
          <w:bCs/>
          <w:szCs w:val="21"/>
        </w:rPr>
      </w:pPr>
    </w:p>
    <w:p w14:paraId="7654D0BF" w14:textId="77777777" w:rsidR="009F6DB0" w:rsidRPr="005370DE" w:rsidRDefault="009F6DB0" w:rsidP="009F6DB0">
      <w:pPr>
        <w:rPr>
          <w:rFonts w:ascii="宋体" w:hAnsi="宋体"/>
          <w:b/>
          <w:bCs/>
          <w:szCs w:val="21"/>
        </w:rPr>
      </w:pPr>
    </w:p>
    <w:p w14:paraId="2ED93147" w14:textId="77777777" w:rsidR="009F6DB0" w:rsidRPr="005370DE" w:rsidRDefault="009F6DB0" w:rsidP="009F6DB0">
      <w:pPr>
        <w:rPr>
          <w:rFonts w:ascii="宋体" w:hAnsi="宋体"/>
          <w:szCs w:val="21"/>
        </w:rPr>
      </w:pPr>
      <w:r w:rsidRPr="005370DE">
        <w:rPr>
          <w:rFonts w:ascii="宋体" w:hAnsi="宋体" w:hint="eastAsia"/>
          <w:szCs w:val="21"/>
        </w:rPr>
        <w:lastRenderedPageBreak/>
        <w:t>移远通信针</w:t>
      </w:r>
      <w:r w:rsidRPr="005370DE">
        <w:rPr>
          <w:rFonts w:ascii="宋体" w:hAnsi="宋体"/>
          <w:szCs w:val="21"/>
        </w:rPr>
        <w:t>对第三方材料不做任何明示或暗示的保证或陈述，</w:t>
      </w:r>
      <w:r w:rsidRPr="005370DE">
        <w:rPr>
          <w:rFonts w:ascii="宋体" w:hAnsi="宋体" w:hint="eastAsia"/>
          <w:szCs w:val="21"/>
        </w:rPr>
        <w:t>包</w:t>
      </w:r>
      <w:r w:rsidRPr="005370DE">
        <w:rPr>
          <w:rFonts w:ascii="宋体" w:hAnsi="宋体"/>
          <w:szCs w:val="21"/>
        </w:rPr>
        <w:t>括但不限于任何</w:t>
      </w:r>
      <w:r w:rsidRPr="005370DE">
        <w:rPr>
          <w:rFonts w:ascii="宋体" w:hAnsi="宋体" w:hint="eastAsia"/>
          <w:szCs w:val="21"/>
        </w:rPr>
        <w:t>暗示</w:t>
      </w:r>
      <w:r w:rsidRPr="005370DE">
        <w:rPr>
          <w:rFonts w:ascii="宋体" w:hAnsi="宋体"/>
          <w:szCs w:val="21"/>
        </w:rPr>
        <w:t>或</w:t>
      </w:r>
      <w:r w:rsidRPr="005370DE">
        <w:rPr>
          <w:rFonts w:ascii="宋体" w:hAnsi="宋体" w:hint="eastAsia"/>
          <w:szCs w:val="21"/>
        </w:rPr>
        <w:t>法定的</w:t>
      </w:r>
      <w:r w:rsidRPr="005370DE">
        <w:rPr>
          <w:rFonts w:ascii="宋体" w:hAnsi="宋体"/>
          <w:szCs w:val="21"/>
        </w:rPr>
        <w:t>适销性或特定用途的适用性、</w:t>
      </w:r>
      <w:r w:rsidRPr="005370DE">
        <w:rPr>
          <w:rFonts w:ascii="宋体" w:hAnsi="宋体" w:hint="eastAsia"/>
          <w:szCs w:val="21"/>
        </w:rPr>
        <w:t>平静受益权</w:t>
      </w:r>
      <w:r w:rsidRPr="005370DE">
        <w:rPr>
          <w:rFonts w:ascii="宋体" w:hAnsi="宋体"/>
          <w:szCs w:val="21"/>
        </w:rPr>
        <w:t>、系统集成、信息准确性以及与许可技术或被许可人使用许可技术相关的不侵犯任何第三方知识产权的保证。本协议中的任何内容都不构成</w:t>
      </w:r>
      <w:r w:rsidRPr="005370DE">
        <w:rPr>
          <w:rFonts w:ascii="宋体" w:hAnsi="宋体" w:hint="eastAsia"/>
          <w:szCs w:val="21"/>
        </w:rPr>
        <w:t>移远通信</w:t>
      </w:r>
      <w:r w:rsidRPr="005370DE">
        <w:rPr>
          <w:rFonts w:ascii="宋体" w:hAnsi="宋体"/>
          <w:szCs w:val="21"/>
        </w:rPr>
        <w:t>对任何</w:t>
      </w:r>
      <w:r w:rsidRPr="005370DE">
        <w:rPr>
          <w:rFonts w:ascii="宋体" w:hAnsi="宋体" w:hint="eastAsia"/>
          <w:szCs w:val="21"/>
        </w:rPr>
        <w:t>移远通信</w:t>
      </w:r>
      <w:r w:rsidRPr="005370DE">
        <w:rPr>
          <w:rFonts w:ascii="宋体" w:hAnsi="宋体"/>
          <w:szCs w:val="21"/>
        </w:rPr>
        <w:t>产品或任何其他</w:t>
      </w:r>
      <w:r w:rsidRPr="005370DE">
        <w:rPr>
          <w:rFonts w:ascii="宋体" w:hAnsi="宋体" w:hint="eastAsia"/>
          <w:szCs w:val="21"/>
        </w:rPr>
        <w:t>硬软</w:t>
      </w:r>
      <w:r w:rsidRPr="005370DE">
        <w:rPr>
          <w:rFonts w:ascii="宋体" w:hAnsi="宋体"/>
          <w:szCs w:val="21"/>
        </w:rPr>
        <w:t>件、设备、工具、信息或产品的开发、增强、修改、分</w:t>
      </w:r>
      <w:r w:rsidRPr="005370DE">
        <w:rPr>
          <w:rFonts w:ascii="宋体" w:hAnsi="宋体" w:hint="eastAsia"/>
          <w:szCs w:val="21"/>
        </w:rPr>
        <w:t>销、</w:t>
      </w:r>
      <w:r w:rsidRPr="005370DE">
        <w:rPr>
          <w:rFonts w:ascii="宋体" w:hAnsi="宋体"/>
          <w:szCs w:val="21"/>
        </w:rPr>
        <w:t>营销、销售、提供销售或以其他方式维持生产的陈述或保证。此外，</w:t>
      </w:r>
      <w:r w:rsidRPr="005370DE">
        <w:rPr>
          <w:rFonts w:ascii="宋体" w:hAnsi="宋体" w:hint="eastAsia"/>
          <w:szCs w:val="21"/>
        </w:rPr>
        <w:t>移远通信免除</w:t>
      </w:r>
      <w:r w:rsidRPr="005370DE">
        <w:rPr>
          <w:rFonts w:ascii="宋体" w:hAnsi="宋体"/>
          <w:szCs w:val="21"/>
        </w:rPr>
        <w:t>因交易过程、使用或贸易而产生的任何和所有保证。</w:t>
      </w:r>
    </w:p>
    <w:p w14:paraId="5D4432A7" w14:textId="77777777" w:rsidR="009F6DB0" w:rsidRPr="009F6DB0" w:rsidRDefault="009F6DB0" w:rsidP="009F6DB0">
      <w:pPr>
        <w:rPr>
          <w:kern w:val="0"/>
          <w:szCs w:val="21"/>
        </w:rPr>
      </w:pPr>
    </w:p>
    <w:p w14:paraId="1C5823E9" w14:textId="77777777" w:rsidR="009F6DB0" w:rsidRPr="005370DE" w:rsidRDefault="009F6DB0" w:rsidP="009F6DB0">
      <w:pPr>
        <w:rPr>
          <w:b/>
          <w:sz w:val="28"/>
          <w:szCs w:val="21"/>
        </w:rPr>
      </w:pPr>
      <w:r w:rsidRPr="005370DE">
        <w:rPr>
          <w:rFonts w:hint="eastAsia"/>
          <w:b/>
          <w:sz w:val="28"/>
          <w:szCs w:val="21"/>
        </w:rPr>
        <w:t>隐私声明</w:t>
      </w:r>
    </w:p>
    <w:p w14:paraId="7C66630E" w14:textId="77777777" w:rsidR="009F6DB0" w:rsidRPr="005370DE" w:rsidRDefault="009F6DB0" w:rsidP="009F6DB0">
      <w:pPr>
        <w:rPr>
          <w:rFonts w:ascii="宋体" w:hAnsi="宋体"/>
          <w:szCs w:val="21"/>
        </w:rPr>
      </w:pPr>
      <w:r w:rsidRPr="005370DE">
        <w:rPr>
          <w:rFonts w:ascii="宋体" w:hAnsi="宋体" w:hint="eastAsia"/>
          <w:szCs w:val="21"/>
        </w:rPr>
        <w:t>为实现移远通信产品功能，特定设备数据将会上传至移远通信或第三方服务器（包括运营商、芯片供应商或您指定的服务器）。移远通信严格遵守相关法律法规，仅为实现产品功能之目的或在适用法律允许的情况下保留、使用、披露或以其他方式处理相关数据。当您与第三方进行数据交互前，请自行了解其隐私保护和数据安全政策。</w:t>
      </w:r>
    </w:p>
    <w:p w14:paraId="7EF2FFE0" w14:textId="77777777" w:rsidR="009F6DB0" w:rsidRPr="005370DE" w:rsidRDefault="009F6DB0" w:rsidP="009F6DB0">
      <w:pPr>
        <w:rPr>
          <w:kern w:val="0"/>
          <w:szCs w:val="21"/>
        </w:rPr>
      </w:pPr>
    </w:p>
    <w:p w14:paraId="4B4F34E0" w14:textId="77777777" w:rsidR="009F6DB0" w:rsidRPr="005370DE" w:rsidRDefault="009F6DB0" w:rsidP="009F6DB0">
      <w:pPr>
        <w:rPr>
          <w:b/>
          <w:sz w:val="28"/>
          <w:szCs w:val="21"/>
        </w:rPr>
      </w:pPr>
      <w:r w:rsidRPr="005370DE">
        <w:rPr>
          <w:rFonts w:hint="eastAsia"/>
          <w:b/>
          <w:sz w:val="28"/>
          <w:szCs w:val="21"/>
        </w:rPr>
        <w:t>免责声明</w:t>
      </w:r>
    </w:p>
    <w:p w14:paraId="38AC62FF" w14:textId="77777777" w:rsidR="009F6DB0" w:rsidRPr="005370DE" w:rsidRDefault="009F6DB0" w:rsidP="009F6DB0">
      <w:pPr>
        <w:numPr>
          <w:ilvl w:val="0"/>
          <w:numId w:val="28"/>
        </w:numPr>
        <w:rPr>
          <w:szCs w:val="21"/>
        </w:rPr>
      </w:pPr>
      <w:bookmarkStart w:id="11" w:name="_Hlk77150403"/>
      <w:bookmarkStart w:id="12" w:name="_Hlk77150819"/>
      <w:r w:rsidRPr="005370DE">
        <w:rPr>
          <w:szCs w:val="21"/>
        </w:rPr>
        <w:t>移远通信不承担任何因未能遵守有关操作或设计规范而造成损害</w:t>
      </w:r>
      <w:r w:rsidRPr="005370DE">
        <w:rPr>
          <w:rFonts w:hint="eastAsia"/>
          <w:szCs w:val="21"/>
        </w:rPr>
        <w:t>的</w:t>
      </w:r>
      <w:r w:rsidRPr="005370DE">
        <w:rPr>
          <w:szCs w:val="21"/>
        </w:rPr>
        <w:t>责任。</w:t>
      </w:r>
      <w:bookmarkEnd w:id="11"/>
    </w:p>
    <w:p w14:paraId="485EA083" w14:textId="77777777" w:rsidR="009F6DB0" w:rsidRPr="005370DE" w:rsidRDefault="009F6DB0" w:rsidP="009F6DB0">
      <w:pPr>
        <w:numPr>
          <w:ilvl w:val="0"/>
          <w:numId w:val="28"/>
        </w:numPr>
        <w:rPr>
          <w:szCs w:val="21"/>
        </w:rPr>
      </w:pPr>
      <w:r w:rsidRPr="005370DE">
        <w:rPr>
          <w:rFonts w:hint="eastAsia"/>
          <w:szCs w:val="21"/>
        </w:rPr>
        <w:t>移远通信</w:t>
      </w:r>
      <w:r w:rsidRPr="005370DE">
        <w:rPr>
          <w:szCs w:val="21"/>
        </w:rPr>
        <w:t>不承担因本文档中的任何</w:t>
      </w:r>
      <w:r w:rsidRPr="005370DE">
        <w:rPr>
          <w:rFonts w:hint="eastAsia"/>
          <w:szCs w:val="21"/>
        </w:rPr>
        <w:t>因</w:t>
      </w:r>
      <w:r w:rsidRPr="005370DE">
        <w:rPr>
          <w:szCs w:val="21"/>
        </w:rPr>
        <w:t>不准确</w:t>
      </w:r>
      <w:r w:rsidRPr="005370DE">
        <w:rPr>
          <w:rFonts w:hint="eastAsia"/>
          <w:szCs w:val="21"/>
        </w:rPr>
        <w:t>、</w:t>
      </w:r>
      <w:r w:rsidRPr="005370DE">
        <w:rPr>
          <w:szCs w:val="21"/>
        </w:rPr>
        <w:t>遗漏</w:t>
      </w:r>
      <w:r w:rsidRPr="005370DE">
        <w:rPr>
          <w:rFonts w:hint="eastAsia"/>
          <w:szCs w:val="21"/>
        </w:rPr>
        <w:t>、</w:t>
      </w:r>
      <w:r w:rsidRPr="005370DE">
        <w:rPr>
          <w:szCs w:val="21"/>
        </w:rPr>
        <w:t>或使用本文档中的信息而产生的任何责任</w:t>
      </w:r>
      <w:r w:rsidRPr="005370DE">
        <w:rPr>
          <w:rFonts w:hint="eastAsia"/>
          <w:szCs w:val="21"/>
        </w:rPr>
        <w:t>。</w:t>
      </w:r>
    </w:p>
    <w:p w14:paraId="71408D31" w14:textId="77777777" w:rsidR="009F6DB0" w:rsidRPr="005370DE" w:rsidRDefault="009F6DB0" w:rsidP="009F6DB0">
      <w:pPr>
        <w:numPr>
          <w:ilvl w:val="0"/>
          <w:numId w:val="28"/>
        </w:numPr>
        <w:rPr>
          <w:szCs w:val="21"/>
        </w:rPr>
      </w:pPr>
      <w:r w:rsidRPr="005370DE">
        <w:rPr>
          <w:rFonts w:hint="eastAsia"/>
          <w:szCs w:val="21"/>
        </w:rPr>
        <w:t>移远通信尽力确保开发中功能的完整性、准确性、及时性，但不排除上述功能错误或遗漏的可能。除非另有协议规定，否则移远通信对开发中功能的使用不做任何暗示或法定的保证。在适用法律允许的最大范围内，移远通信不对任何因使用开发中功能而遭受的损害承担责任，无论此类损害是否可以预见。</w:t>
      </w:r>
    </w:p>
    <w:p w14:paraId="54757534" w14:textId="77777777" w:rsidR="009F6DB0" w:rsidRPr="005370DE" w:rsidRDefault="009F6DB0" w:rsidP="009F6DB0">
      <w:pPr>
        <w:numPr>
          <w:ilvl w:val="0"/>
          <w:numId w:val="28"/>
        </w:numPr>
        <w:rPr>
          <w:szCs w:val="21"/>
        </w:rPr>
      </w:pPr>
      <w:r w:rsidRPr="005370DE">
        <w:rPr>
          <w:rFonts w:hint="eastAsia"/>
          <w:szCs w:val="21"/>
        </w:rPr>
        <w:t>移远通信</w:t>
      </w:r>
      <w:r w:rsidRPr="005370DE">
        <w:rPr>
          <w:szCs w:val="21"/>
        </w:rPr>
        <w:t>对第三方网站</w:t>
      </w:r>
      <w:r w:rsidRPr="005370DE">
        <w:rPr>
          <w:rFonts w:hint="eastAsia"/>
          <w:szCs w:val="21"/>
        </w:rPr>
        <w:t>及第三方</w:t>
      </w:r>
      <w:r w:rsidRPr="005370DE">
        <w:rPr>
          <w:szCs w:val="21"/>
        </w:rPr>
        <w:t>资源的信息、内容、广告、商业报价、产品、服务和材料的可访问性、安全性、准确性、可用性、合法性</w:t>
      </w:r>
      <w:r w:rsidRPr="005370DE">
        <w:rPr>
          <w:rFonts w:hint="eastAsia"/>
          <w:szCs w:val="21"/>
        </w:rPr>
        <w:t>和</w:t>
      </w:r>
      <w:r w:rsidRPr="005370DE">
        <w:rPr>
          <w:szCs w:val="21"/>
        </w:rPr>
        <w:t>完整性不承担</w:t>
      </w:r>
      <w:r w:rsidRPr="005370DE">
        <w:rPr>
          <w:rFonts w:hint="eastAsia"/>
          <w:szCs w:val="21"/>
        </w:rPr>
        <w:t>任何法律</w:t>
      </w:r>
      <w:r w:rsidRPr="005370DE">
        <w:rPr>
          <w:szCs w:val="21"/>
        </w:rPr>
        <w:t>责任。</w:t>
      </w:r>
    </w:p>
    <w:bookmarkEnd w:id="12"/>
    <w:p w14:paraId="391E3504" w14:textId="77777777" w:rsidR="009F6DB0" w:rsidRPr="005370DE" w:rsidRDefault="009F6DB0" w:rsidP="009F6DB0">
      <w:pPr>
        <w:rPr>
          <w:kern w:val="0"/>
          <w:szCs w:val="21"/>
        </w:rPr>
      </w:pPr>
    </w:p>
    <w:p w14:paraId="56E4AE39" w14:textId="0421F880" w:rsidR="009F6DB0" w:rsidRPr="00F11DAA" w:rsidRDefault="009F6DB0" w:rsidP="009F6DB0">
      <w:pPr>
        <w:jc w:val="left"/>
        <w:rPr>
          <w:szCs w:val="21"/>
        </w:rPr>
      </w:pPr>
      <w:r w:rsidRPr="005370DE">
        <w:rPr>
          <w:rFonts w:hAnsi="宋体"/>
          <w:szCs w:val="21"/>
        </w:rPr>
        <w:t>版权所有</w:t>
      </w:r>
      <w:r w:rsidRPr="005370DE">
        <w:rPr>
          <w:szCs w:val="21"/>
        </w:rPr>
        <w:t xml:space="preserve"> ©</w:t>
      </w:r>
      <w:r w:rsidRPr="005370DE">
        <w:rPr>
          <w:rFonts w:hAnsi="宋体"/>
          <w:szCs w:val="21"/>
        </w:rPr>
        <w:t>上海移远通信技术</w:t>
      </w:r>
      <w:r w:rsidRPr="005370DE">
        <w:rPr>
          <w:rFonts w:hAnsi="宋体" w:hint="eastAsia"/>
          <w:szCs w:val="21"/>
        </w:rPr>
        <w:t>股份</w:t>
      </w:r>
      <w:r w:rsidRPr="005370DE">
        <w:rPr>
          <w:rFonts w:hAnsi="宋体"/>
          <w:szCs w:val="21"/>
        </w:rPr>
        <w:t>有限公司</w:t>
      </w:r>
      <w:r w:rsidRPr="005370DE">
        <w:rPr>
          <w:szCs w:val="21"/>
        </w:rPr>
        <w:t xml:space="preserve"> </w:t>
      </w:r>
      <w:r w:rsidR="00D221FD" w:rsidRPr="00F11DAA">
        <w:rPr>
          <w:szCs w:val="21"/>
        </w:rPr>
        <w:t>202</w:t>
      </w:r>
      <w:r w:rsidR="00D221FD">
        <w:rPr>
          <w:szCs w:val="21"/>
        </w:rPr>
        <w:t>3</w:t>
      </w:r>
      <w:r w:rsidRPr="00F11DAA">
        <w:rPr>
          <w:rFonts w:hAnsi="宋体"/>
          <w:szCs w:val="21"/>
        </w:rPr>
        <w:t>，保留一切权利。</w:t>
      </w:r>
    </w:p>
    <w:p w14:paraId="1DFC9D65" w14:textId="2646F675" w:rsidR="009F6DB0" w:rsidRPr="00BA53BB" w:rsidRDefault="009F6DB0" w:rsidP="009F6DB0">
      <w:pPr>
        <w:widowControl/>
        <w:jc w:val="left"/>
        <w:rPr>
          <w:b/>
          <w:i/>
          <w:szCs w:val="21"/>
        </w:rPr>
      </w:pPr>
      <w:r w:rsidRPr="00F11DAA">
        <w:rPr>
          <w:b/>
          <w:i/>
          <w:szCs w:val="21"/>
        </w:rPr>
        <w:t xml:space="preserve">Copyright © </w:t>
      </w:r>
      <w:proofErr w:type="spellStart"/>
      <w:r w:rsidRPr="00F11DAA">
        <w:rPr>
          <w:b/>
          <w:i/>
          <w:szCs w:val="21"/>
        </w:rPr>
        <w:t>Quectel</w:t>
      </w:r>
      <w:proofErr w:type="spellEnd"/>
      <w:r w:rsidRPr="00F11DAA">
        <w:rPr>
          <w:b/>
          <w:i/>
          <w:szCs w:val="21"/>
        </w:rPr>
        <w:t xml:space="preserve"> Wireless Solutions Co., Ltd. </w:t>
      </w:r>
      <w:bookmarkEnd w:id="4"/>
      <w:r w:rsidR="00D221FD" w:rsidRPr="00F11DAA">
        <w:rPr>
          <w:b/>
          <w:i/>
          <w:szCs w:val="21"/>
        </w:rPr>
        <w:t>202</w:t>
      </w:r>
      <w:r w:rsidR="00D221FD">
        <w:rPr>
          <w:b/>
          <w:i/>
          <w:szCs w:val="21"/>
        </w:rPr>
        <w:t>3</w:t>
      </w:r>
      <w:r w:rsidRPr="00F11DAA">
        <w:rPr>
          <w:rFonts w:hint="eastAsia"/>
          <w:b/>
          <w:i/>
          <w:szCs w:val="21"/>
        </w:rPr>
        <w:t>.</w:t>
      </w:r>
    </w:p>
    <w:p w14:paraId="7F2EF99D" w14:textId="77777777" w:rsidR="00BA0DE2" w:rsidRPr="009F6DB0" w:rsidRDefault="00BA0DE2" w:rsidP="002F2EED">
      <w:pPr>
        <w:widowControl/>
        <w:jc w:val="left"/>
        <w:rPr>
          <w:b/>
          <w:i/>
          <w:szCs w:val="21"/>
        </w:rPr>
      </w:pPr>
    </w:p>
    <w:p w14:paraId="5D445B35" w14:textId="77777777" w:rsidR="00DA5827" w:rsidRDefault="00BA0DE2" w:rsidP="00DA5827">
      <w:pPr>
        <w:pStyle w:val="1"/>
        <w:sectPr w:rsidR="00DA5827" w:rsidSect="00FD17E1">
          <w:headerReference w:type="first" r:id="rId15"/>
          <w:footerReference w:type="first" r:id="rId16"/>
          <w:pgSz w:w="11906" w:h="16838" w:code="9"/>
          <w:pgMar w:top="1440" w:right="1080" w:bottom="1440" w:left="1080" w:header="454" w:footer="0" w:gutter="0"/>
          <w:pgNumType w:start="1"/>
          <w:cols w:space="425"/>
          <w:docGrid w:type="lines" w:linePitch="312"/>
        </w:sectPr>
      </w:pPr>
      <w:r w:rsidRPr="00A45F02">
        <w:br w:type="page"/>
      </w:r>
      <w:bookmarkStart w:id="13" w:name="_Toc507073348"/>
    </w:p>
    <w:p w14:paraId="482AF8A4" w14:textId="29953CA5" w:rsidR="00D96D1E" w:rsidRPr="00A45F02" w:rsidRDefault="00D96D1E" w:rsidP="00DA5827">
      <w:pPr>
        <w:pStyle w:val="1"/>
      </w:pPr>
      <w:bookmarkStart w:id="14" w:name="_Toc125989468"/>
      <w:r w:rsidRPr="00DA5827">
        <w:rPr>
          <w:rFonts w:cs="Times New Roman"/>
          <w:color w:val="404040"/>
          <w:lang w:val="en-US" w:eastAsia="zh-CN"/>
        </w:rPr>
        <w:lastRenderedPageBreak/>
        <w:t>文档历史</w:t>
      </w:r>
      <w:bookmarkEnd w:id="3"/>
      <w:bookmarkEnd w:id="13"/>
      <w:bookmarkEnd w:id="14"/>
      <w:r w:rsidR="00DA4534">
        <w:tab/>
      </w:r>
    </w:p>
    <w:p w14:paraId="3391881E" w14:textId="77777777" w:rsidR="00D96D1E" w:rsidRPr="00A45F02" w:rsidRDefault="00D96D1E" w:rsidP="002F2EED">
      <w:r w:rsidRPr="00A45F02">
        <w:t xml:space="preserve"> </w:t>
      </w:r>
    </w:p>
    <w:p w14:paraId="711FA6E2" w14:textId="77777777" w:rsidR="00D96D1E" w:rsidRPr="00A45F02" w:rsidRDefault="00D96D1E" w:rsidP="004051F0">
      <w:pPr>
        <w:spacing w:beforeLines="150" w:before="468" w:afterLines="100" w:after="312" w:line="240" w:lineRule="exact"/>
        <w:rPr>
          <w:b/>
          <w:sz w:val="36"/>
          <w:szCs w:val="36"/>
        </w:rPr>
      </w:pPr>
      <w:r w:rsidRPr="00A45F02">
        <w:rPr>
          <w:b/>
          <w:sz w:val="36"/>
          <w:szCs w:val="36"/>
        </w:rPr>
        <w:t>修订记录</w:t>
      </w:r>
    </w:p>
    <w:tbl>
      <w:tblPr>
        <w:tblpPr w:leftFromText="180" w:rightFromText="180" w:vertAnchor="text" w:horzAnchor="margin" w:tblpXSpec="right" w:tblpY="17"/>
        <w:tblW w:w="9816"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817"/>
        <w:gridCol w:w="1418"/>
        <w:gridCol w:w="1451"/>
        <w:gridCol w:w="6130"/>
      </w:tblGrid>
      <w:tr w:rsidR="00D96D1E" w:rsidRPr="00E50E47" w14:paraId="583E5575" w14:textId="77777777" w:rsidTr="00DA5827">
        <w:trPr>
          <w:trHeight w:val="510"/>
        </w:trPr>
        <w:tc>
          <w:tcPr>
            <w:tcW w:w="817" w:type="dxa"/>
            <w:shd w:val="clear" w:color="auto" w:fill="D9D9D9"/>
            <w:tcMar>
              <w:top w:w="11" w:type="dxa"/>
              <w:bottom w:w="11" w:type="dxa"/>
            </w:tcMar>
            <w:vAlign w:val="center"/>
          </w:tcPr>
          <w:p w14:paraId="665230F3" w14:textId="77777777" w:rsidR="00D96D1E" w:rsidRPr="00E50E47" w:rsidRDefault="00D96D1E" w:rsidP="002F2EED">
            <w:pPr>
              <w:rPr>
                <w:b/>
              </w:rPr>
            </w:pPr>
            <w:r w:rsidRPr="00E50E47">
              <w:rPr>
                <w:b/>
              </w:rPr>
              <w:t>版本</w:t>
            </w:r>
            <w:r w:rsidRPr="00E50E47">
              <w:rPr>
                <w:b/>
              </w:rPr>
              <w:t xml:space="preserve"> </w:t>
            </w:r>
          </w:p>
        </w:tc>
        <w:tc>
          <w:tcPr>
            <w:tcW w:w="1418" w:type="dxa"/>
            <w:shd w:val="clear" w:color="auto" w:fill="D9D9D9"/>
            <w:tcMar>
              <w:top w:w="11" w:type="dxa"/>
              <w:bottom w:w="11" w:type="dxa"/>
            </w:tcMar>
            <w:vAlign w:val="center"/>
          </w:tcPr>
          <w:p w14:paraId="7A2CB610" w14:textId="77777777" w:rsidR="00D96D1E" w:rsidRPr="00E50E47" w:rsidRDefault="00D96D1E" w:rsidP="002F2EED">
            <w:pPr>
              <w:rPr>
                <w:b/>
              </w:rPr>
            </w:pPr>
            <w:r w:rsidRPr="00E50E47">
              <w:rPr>
                <w:b/>
              </w:rPr>
              <w:t>日期</w:t>
            </w:r>
          </w:p>
        </w:tc>
        <w:tc>
          <w:tcPr>
            <w:tcW w:w="1451" w:type="dxa"/>
            <w:shd w:val="clear" w:color="auto" w:fill="D9D9D9"/>
            <w:tcMar>
              <w:top w:w="11" w:type="dxa"/>
              <w:bottom w:w="11" w:type="dxa"/>
            </w:tcMar>
            <w:vAlign w:val="center"/>
          </w:tcPr>
          <w:p w14:paraId="20517136" w14:textId="77777777" w:rsidR="00D96D1E" w:rsidRPr="00E50E47" w:rsidRDefault="00D96D1E" w:rsidP="002F2EED">
            <w:pPr>
              <w:rPr>
                <w:b/>
              </w:rPr>
            </w:pPr>
            <w:r w:rsidRPr="00E50E47">
              <w:rPr>
                <w:b/>
              </w:rPr>
              <w:t>作者</w:t>
            </w:r>
          </w:p>
        </w:tc>
        <w:tc>
          <w:tcPr>
            <w:tcW w:w="6130" w:type="dxa"/>
            <w:shd w:val="clear" w:color="auto" w:fill="D9D9D9"/>
            <w:tcMar>
              <w:top w:w="11" w:type="dxa"/>
              <w:bottom w:w="11" w:type="dxa"/>
            </w:tcMar>
            <w:vAlign w:val="center"/>
          </w:tcPr>
          <w:p w14:paraId="6F70DF95" w14:textId="77777777" w:rsidR="00D96D1E" w:rsidRPr="00E50E47" w:rsidRDefault="002D0ADF" w:rsidP="002F2EED">
            <w:pPr>
              <w:rPr>
                <w:b/>
              </w:rPr>
            </w:pPr>
            <w:r w:rsidRPr="00E50E47">
              <w:rPr>
                <w:b/>
              </w:rPr>
              <w:t>变更表述</w:t>
            </w:r>
          </w:p>
        </w:tc>
      </w:tr>
      <w:tr w:rsidR="00502155" w:rsidRPr="00E50E47" w14:paraId="434060C6" w14:textId="77777777" w:rsidTr="00DA5827">
        <w:trPr>
          <w:trHeight w:val="510"/>
        </w:trPr>
        <w:tc>
          <w:tcPr>
            <w:tcW w:w="817" w:type="dxa"/>
            <w:tcMar>
              <w:top w:w="11" w:type="dxa"/>
              <w:bottom w:w="11" w:type="dxa"/>
            </w:tcMar>
            <w:vAlign w:val="center"/>
          </w:tcPr>
          <w:p w14:paraId="6A614CEE" w14:textId="77777777" w:rsidR="00502155" w:rsidRPr="00825096" w:rsidRDefault="00F11DAA" w:rsidP="00825096">
            <w:pPr>
              <w:rPr>
                <w:rFonts w:cs="Times New Roman"/>
                <w:color w:val="404040"/>
                <w:szCs w:val="28"/>
              </w:rPr>
            </w:pPr>
            <w:r w:rsidRPr="00825096">
              <w:rPr>
                <w:rFonts w:cs="Times New Roman"/>
                <w:color w:val="404040"/>
                <w:szCs w:val="28"/>
              </w:rPr>
              <w:t>-</w:t>
            </w:r>
          </w:p>
        </w:tc>
        <w:tc>
          <w:tcPr>
            <w:tcW w:w="1418" w:type="dxa"/>
            <w:tcMar>
              <w:top w:w="11" w:type="dxa"/>
              <w:bottom w:w="11" w:type="dxa"/>
            </w:tcMar>
            <w:vAlign w:val="center"/>
          </w:tcPr>
          <w:p w14:paraId="31D14817" w14:textId="197C9AB2" w:rsidR="00502155" w:rsidRPr="00825096" w:rsidRDefault="00D221FD" w:rsidP="00825096">
            <w:pPr>
              <w:rPr>
                <w:rFonts w:cs="Times New Roman"/>
                <w:color w:val="404040"/>
                <w:szCs w:val="28"/>
              </w:rPr>
            </w:pPr>
            <w:r w:rsidRPr="00825096">
              <w:rPr>
                <w:rFonts w:cs="Times New Roman"/>
                <w:color w:val="404040"/>
                <w:szCs w:val="28"/>
              </w:rPr>
              <w:t>202</w:t>
            </w:r>
            <w:r>
              <w:rPr>
                <w:rFonts w:cs="Times New Roman"/>
                <w:color w:val="404040"/>
                <w:szCs w:val="28"/>
              </w:rPr>
              <w:t>3</w:t>
            </w:r>
            <w:r w:rsidR="00AA7ACD" w:rsidRPr="00825096">
              <w:rPr>
                <w:rFonts w:cs="Times New Roman"/>
                <w:color w:val="404040"/>
                <w:szCs w:val="28"/>
              </w:rPr>
              <w:t>-</w:t>
            </w:r>
            <w:r>
              <w:rPr>
                <w:rFonts w:cs="Times New Roman"/>
                <w:color w:val="404040"/>
                <w:szCs w:val="28"/>
              </w:rPr>
              <w:t>0</w:t>
            </w:r>
            <w:r w:rsidR="00291889">
              <w:rPr>
                <w:rFonts w:cs="Times New Roman"/>
                <w:color w:val="404040"/>
                <w:szCs w:val="28"/>
              </w:rPr>
              <w:t>2</w:t>
            </w:r>
            <w:r w:rsidR="00AA7ACD" w:rsidRPr="00825096">
              <w:rPr>
                <w:rFonts w:cs="Times New Roman"/>
                <w:color w:val="404040"/>
                <w:szCs w:val="28"/>
              </w:rPr>
              <w:t>-</w:t>
            </w:r>
            <w:r>
              <w:rPr>
                <w:rFonts w:cs="Times New Roman"/>
                <w:color w:val="404040"/>
                <w:szCs w:val="28"/>
              </w:rPr>
              <w:t>0</w:t>
            </w:r>
            <w:r w:rsidR="00291889">
              <w:rPr>
                <w:rFonts w:cs="Times New Roman"/>
                <w:color w:val="404040"/>
                <w:szCs w:val="28"/>
              </w:rPr>
              <w:t>3</w:t>
            </w:r>
          </w:p>
        </w:tc>
        <w:tc>
          <w:tcPr>
            <w:tcW w:w="1451" w:type="dxa"/>
            <w:tcMar>
              <w:top w:w="11" w:type="dxa"/>
              <w:bottom w:w="11" w:type="dxa"/>
            </w:tcMar>
            <w:vAlign w:val="center"/>
          </w:tcPr>
          <w:p w14:paraId="44C756F9" w14:textId="22F25F86" w:rsidR="00502155" w:rsidRPr="00825096" w:rsidRDefault="00180B89" w:rsidP="00825096">
            <w:pPr>
              <w:rPr>
                <w:rFonts w:cs="Times New Roman"/>
                <w:color w:val="404040"/>
                <w:szCs w:val="28"/>
              </w:rPr>
            </w:pPr>
            <w:bookmarkStart w:id="15" w:name="_Hlk126240117"/>
            <w:r w:rsidRPr="00825096">
              <w:rPr>
                <w:rFonts w:cs="Times New Roman" w:hint="eastAsia"/>
                <w:color w:val="404040"/>
                <w:szCs w:val="28"/>
              </w:rPr>
              <w:t>Elian</w:t>
            </w:r>
            <w:r w:rsidR="00DA5827" w:rsidRPr="00825096">
              <w:rPr>
                <w:rFonts w:cs="Times New Roman"/>
                <w:color w:val="404040"/>
                <w:szCs w:val="28"/>
              </w:rPr>
              <w:t xml:space="preserve"> </w:t>
            </w:r>
            <w:r w:rsidR="00DA5827">
              <w:rPr>
                <w:rFonts w:cs="Times New Roman"/>
                <w:color w:val="404040"/>
                <w:szCs w:val="28"/>
              </w:rPr>
              <w:t>WANG</w:t>
            </w:r>
            <w:bookmarkEnd w:id="15"/>
          </w:p>
        </w:tc>
        <w:tc>
          <w:tcPr>
            <w:tcW w:w="6130" w:type="dxa"/>
            <w:tcMar>
              <w:top w:w="11" w:type="dxa"/>
              <w:bottom w:w="11" w:type="dxa"/>
            </w:tcMar>
            <w:vAlign w:val="center"/>
          </w:tcPr>
          <w:p w14:paraId="2E606646" w14:textId="77777777" w:rsidR="00502155" w:rsidRPr="00825096" w:rsidRDefault="00FB3C46" w:rsidP="00825096">
            <w:pPr>
              <w:rPr>
                <w:rFonts w:cs="Times New Roman"/>
                <w:color w:val="404040"/>
                <w:szCs w:val="28"/>
              </w:rPr>
            </w:pPr>
            <w:r>
              <w:rPr>
                <w:rFonts w:cs="Times New Roman" w:hint="eastAsia"/>
                <w:color w:val="404040"/>
                <w:szCs w:val="28"/>
              </w:rPr>
              <w:t>文档创建</w:t>
            </w:r>
          </w:p>
        </w:tc>
      </w:tr>
      <w:tr w:rsidR="00CD235A" w:rsidRPr="00E50E47" w14:paraId="4C46B37F" w14:textId="77777777" w:rsidTr="00DA5827">
        <w:trPr>
          <w:trHeight w:val="510"/>
        </w:trPr>
        <w:tc>
          <w:tcPr>
            <w:tcW w:w="817" w:type="dxa"/>
            <w:tcMar>
              <w:top w:w="11" w:type="dxa"/>
              <w:bottom w:w="11" w:type="dxa"/>
            </w:tcMar>
            <w:vAlign w:val="center"/>
          </w:tcPr>
          <w:p w14:paraId="17CD6180" w14:textId="77777777" w:rsidR="00CD235A" w:rsidRPr="00825096" w:rsidRDefault="00FD17E1" w:rsidP="00825096">
            <w:pPr>
              <w:rPr>
                <w:rFonts w:cs="Times New Roman"/>
                <w:color w:val="404040"/>
                <w:szCs w:val="28"/>
              </w:rPr>
            </w:pPr>
            <w:r w:rsidRPr="00825096">
              <w:rPr>
                <w:rFonts w:cs="Times New Roman" w:hint="eastAsia"/>
                <w:color w:val="404040"/>
                <w:szCs w:val="28"/>
              </w:rPr>
              <w:t>1</w:t>
            </w:r>
            <w:r w:rsidRPr="00825096">
              <w:rPr>
                <w:rFonts w:cs="Times New Roman"/>
                <w:color w:val="404040"/>
                <w:szCs w:val="28"/>
              </w:rPr>
              <w:t>.0.0</w:t>
            </w:r>
          </w:p>
        </w:tc>
        <w:tc>
          <w:tcPr>
            <w:tcW w:w="1418" w:type="dxa"/>
            <w:tcMar>
              <w:top w:w="11" w:type="dxa"/>
              <w:bottom w:w="11" w:type="dxa"/>
            </w:tcMar>
            <w:vAlign w:val="center"/>
          </w:tcPr>
          <w:p w14:paraId="3D222F9C" w14:textId="73D88838" w:rsidR="00CD235A" w:rsidRPr="00825096" w:rsidRDefault="00D221FD" w:rsidP="00825096">
            <w:pPr>
              <w:rPr>
                <w:rFonts w:cs="Times New Roman"/>
                <w:color w:val="404040"/>
                <w:szCs w:val="28"/>
              </w:rPr>
            </w:pPr>
            <w:r>
              <w:rPr>
                <w:rFonts w:cs="Times New Roman" w:hint="eastAsia"/>
                <w:color w:val="404040"/>
                <w:szCs w:val="28"/>
              </w:rPr>
              <w:t>2</w:t>
            </w:r>
            <w:r>
              <w:rPr>
                <w:rFonts w:cs="Times New Roman"/>
                <w:color w:val="404040"/>
                <w:szCs w:val="28"/>
              </w:rPr>
              <w:t>023</w:t>
            </w:r>
            <w:r w:rsidR="00DA5827">
              <w:rPr>
                <w:rFonts w:cs="Times New Roman"/>
                <w:color w:val="404040"/>
                <w:szCs w:val="28"/>
              </w:rPr>
              <w:t>-</w:t>
            </w:r>
            <w:r>
              <w:rPr>
                <w:rFonts w:cs="Times New Roman"/>
                <w:color w:val="404040"/>
                <w:szCs w:val="28"/>
              </w:rPr>
              <w:t>0</w:t>
            </w:r>
            <w:r w:rsidR="00291889">
              <w:rPr>
                <w:rFonts w:cs="Times New Roman"/>
                <w:color w:val="404040"/>
                <w:szCs w:val="28"/>
              </w:rPr>
              <w:t>2</w:t>
            </w:r>
            <w:r w:rsidR="00DA5827">
              <w:rPr>
                <w:rFonts w:cs="Times New Roman"/>
                <w:color w:val="404040"/>
                <w:szCs w:val="28"/>
              </w:rPr>
              <w:t>-</w:t>
            </w:r>
            <w:r>
              <w:rPr>
                <w:rFonts w:cs="Times New Roman"/>
                <w:color w:val="404040"/>
                <w:szCs w:val="28"/>
              </w:rPr>
              <w:t>0</w:t>
            </w:r>
            <w:r w:rsidR="00291889">
              <w:rPr>
                <w:rFonts w:cs="Times New Roman"/>
                <w:color w:val="404040"/>
                <w:szCs w:val="28"/>
              </w:rPr>
              <w:t>3</w:t>
            </w:r>
          </w:p>
        </w:tc>
        <w:tc>
          <w:tcPr>
            <w:tcW w:w="1451" w:type="dxa"/>
            <w:tcMar>
              <w:top w:w="11" w:type="dxa"/>
              <w:bottom w:w="11" w:type="dxa"/>
            </w:tcMar>
            <w:vAlign w:val="center"/>
          </w:tcPr>
          <w:p w14:paraId="638951C8" w14:textId="10964F1D" w:rsidR="00CD235A" w:rsidRPr="00825096" w:rsidRDefault="00825096" w:rsidP="00825096">
            <w:pPr>
              <w:rPr>
                <w:rFonts w:cs="Times New Roman"/>
                <w:color w:val="404040"/>
                <w:szCs w:val="28"/>
              </w:rPr>
            </w:pPr>
            <w:r w:rsidRPr="00825096">
              <w:rPr>
                <w:rFonts w:cs="Times New Roman" w:hint="eastAsia"/>
                <w:color w:val="404040"/>
                <w:szCs w:val="28"/>
              </w:rPr>
              <w:t>Elian</w:t>
            </w:r>
            <w:r w:rsidR="00DA5827">
              <w:rPr>
                <w:rFonts w:cs="Times New Roman"/>
                <w:color w:val="404040"/>
                <w:szCs w:val="28"/>
              </w:rPr>
              <w:t xml:space="preserve"> </w:t>
            </w:r>
            <w:r w:rsidRPr="00825096">
              <w:rPr>
                <w:rFonts w:cs="Times New Roman"/>
                <w:color w:val="404040"/>
                <w:szCs w:val="28"/>
              </w:rPr>
              <w:t>W</w:t>
            </w:r>
            <w:r w:rsidR="00DA5827">
              <w:rPr>
                <w:rFonts w:cs="Times New Roman"/>
                <w:color w:val="404040"/>
                <w:szCs w:val="28"/>
              </w:rPr>
              <w:t>ANG</w:t>
            </w:r>
          </w:p>
        </w:tc>
        <w:tc>
          <w:tcPr>
            <w:tcW w:w="6130" w:type="dxa"/>
            <w:tcMar>
              <w:top w:w="11" w:type="dxa"/>
              <w:bottom w:w="11" w:type="dxa"/>
            </w:tcMar>
            <w:vAlign w:val="center"/>
          </w:tcPr>
          <w:p w14:paraId="261344E4" w14:textId="7F05D5C9" w:rsidR="00CD235A" w:rsidRPr="00825096" w:rsidRDefault="00DA5827" w:rsidP="00825096">
            <w:pPr>
              <w:rPr>
                <w:rFonts w:cs="Times New Roman"/>
                <w:color w:val="404040"/>
                <w:szCs w:val="28"/>
              </w:rPr>
            </w:pPr>
            <w:r>
              <w:rPr>
                <w:rFonts w:cs="Times New Roman" w:hint="eastAsia"/>
                <w:color w:val="404040"/>
                <w:szCs w:val="28"/>
              </w:rPr>
              <w:t>临时版本</w:t>
            </w:r>
          </w:p>
        </w:tc>
      </w:tr>
    </w:tbl>
    <w:p w14:paraId="4F60F2B7" w14:textId="77777777" w:rsidR="00D96D1E" w:rsidRPr="00A45F02" w:rsidRDefault="00D96D1E" w:rsidP="004051F0">
      <w:pPr>
        <w:pStyle w:val="1"/>
        <w:spacing w:before="120" w:after="120"/>
      </w:pPr>
      <w:r w:rsidRPr="00A45F02">
        <w:br w:type="page"/>
      </w:r>
      <w:bookmarkStart w:id="16" w:name="_Toc507073349"/>
      <w:bookmarkStart w:id="17" w:name="_Toc125989469"/>
      <w:bookmarkStart w:id="18" w:name="_Toc370828278"/>
      <w:bookmarkStart w:id="19" w:name="_Toc77064815"/>
      <w:bookmarkStart w:id="20" w:name="_Toc77064898"/>
      <w:bookmarkStart w:id="21" w:name="_Toc78097330"/>
      <w:bookmarkStart w:id="22" w:name="_Toc78100836"/>
      <w:bookmarkStart w:id="23" w:name="_Toc81622617"/>
      <w:bookmarkStart w:id="24" w:name="_Toc82933778"/>
      <w:r w:rsidRPr="00A7018A">
        <w:rPr>
          <w:color w:val="404040"/>
          <w:sz w:val="28"/>
          <w:szCs w:val="28"/>
          <w:lang w:val="en-US" w:eastAsia="zh-CN"/>
        </w:rPr>
        <w:lastRenderedPageBreak/>
        <w:t>目录</w:t>
      </w:r>
      <w:bookmarkEnd w:id="16"/>
      <w:bookmarkEnd w:id="17"/>
    </w:p>
    <w:p w14:paraId="0D56A772" w14:textId="3F76B8C6" w:rsidR="008D60DA" w:rsidRDefault="00052D9D" w:rsidP="008D60DA">
      <w:pPr>
        <w:pStyle w:val="TOC1"/>
        <w:spacing w:beforeLines="0" w:before="0"/>
        <w:rPr>
          <w:rFonts w:asciiTheme="minorHAnsi" w:eastAsiaTheme="minorEastAsia" w:hAnsiTheme="minorHAnsi" w:cstheme="minorBidi"/>
          <w:color w:val="auto"/>
          <w:kern w:val="2"/>
          <w:szCs w:val="22"/>
        </w:rPr>
      </w:pPr>
      <w:r>
        <w:rPr>
          <w:rFonts w:eastAsia="黑体"/>
          <w:szCs w:val="21"/>
        </w:rPr>
        <w:fldChar w:fldCharType="begin"/>
      </w:r>
      <w:r>
        <w:rPr>
          <w:rFonts w:eastAsia="黑体"/>
          <w:szCs w:val="21"/>
        </w:rPr>
        <w:instrText xml:space="preserve"> TOC \o "1-4" \h \z \u </w:instrText>
      </w:r>
      <w:r>
        <w:rPr>
          <w:rFonts w:eastAsia="黑体"/>
          <w:szCs w:val="21"/>
        </w:rPr>
        <w:fldChar w:fldCharType="separate"/>
      </w:r>
      <w:hyperlink w:anchor="_Toc125989468" w:history="1">
        <w:r w:rsidR="008D60DA" w:rsidRPr="00EE16D3">
          <w:rPr>
            <w:rStyle w:val="a7"/>
            <w:rFonts w:cs="Times New Roman"/>
          </w:rPr>
          <w:t>文档历史</w:t>
        </w:r>
        <w:r w:rsidR="008D60DA">
          <w:rPr>
            <w:webHidden/>
          </w:rPr>
          <w:tab/>
        </w:r>
        <w:r w:rsidR="008D60DA">
          <w:rPr>
            <w:webHidden/>
          </w:rPr>
          <w:fldChar w:fldCharType="begin"/>
        </w:r>
        <w:r w:rsidR="008D60DA">
          <w:rPr>
            <w:webHidden/>
          </w:rPr>
          <w:instrText xml:space="preserve"> PAGEREF _Toc125989468 \h </w:instrText>
        </w:r>
        <w:r w:rsidR="008D60DA">
          <w:rPr>
            <w:webHidden/>
          </w:rPr>
        </w:r>
        <w:r w:rsidR="008D60DA">
          <w:rPr>
            <w:webHidden/>
          </w:rPr>
          <w:fldChar w:fldCharType="separate"/>
        </w:r>
        <w:r w:rsidR="007371F4">
          <w:rPr>
            <w:webHidden/>
          </w:rPr>
          <w:t>3</w:t>
        </w:r>
        <w:r w:rsidR="008D60DA">
          <w:rPr>
            <w:webHidden/>
          </w:rPr>
          <w:fldChar w:fldCharType="end"/>
        </w:r>
      </w:hyperlink>
    </w:p>
    <w:p w14:paraId="50628892" w14:textId="4D39ECAD" w:rsidR="008D60DA" w:rsidRDefault="0064067A" w:rsidP="008D60DA">
      <w:pPr>
        <w:pStyle w:val="TOC1"/>
        <w:spacing w:beforeLines="0" w:before="0"/>
        <w:rPr>
          <w:rFonts w:asciiTheme="minorHAnsi" w:eastAsiaTheme="minorEastAsia" w:hAnsiTheme="minorHAnsi" w:cstheme="minorBidi"/>
          <w:color w:val="auto"/>
          <w:kern w:val="2"/>
          <w:szCs w:val="22"/>
        </w:rPr>
      </w:pPr>
      <w:hyperlink w:anchor="_Toc125989469" w:history="1">
        <w:r w:rsidR="008D60DA" w:rsidRPr="00EE16D3">
          <w:rPr>
            <w:rStyle w:val="a7"/>
          </w:rPr>
          <w:t>目录</w:t>
        </w:r>
        <w:r w:rsidR="008D60DA">
          <w:rPr>
            <w:webHidden/>
          </w:rPr>
          <w:tab/>
        </w:r>
        <w:r w:rsidR="008D60DA">
          <w:rPr>
            <w:webHidden/>
          </w:rPr>
          <w:fldChar w:fldCharType="begin"/>
        </w:r>
        <w:r w:rsidR="008D60DA">
          <w:rPr>
            <w:webHidden/>
          </w:rPr>
          <w:instrText xml:space="preserve"> PAGEREF _Toc125989469 \h </w:instrText>
        </w:r>
        <w:r w:rsidR="008D60DA">
          <w:rPr>
            <w:webHidden/>
          </w:rPr>
        </w:r>
        <w:r w:rsidR="008D60DA">
          <w:rPr>
            <w:webHidden/>
          </w:rPr>
          <w:fldChar w:fldCharType="separate"/>
        </w:r>
        <w:r w:rsidR="007371F4">
          <w:rPr>
            <w:webHidden/>
          </w:rPr>
          <w:t>4</w:t>
        </w:r>
        <w:r w:rsidR="008D60DA">
          <w:rPr>
            <w:webHidden/>
          </w:rPr>
          <w:fldChar w:fldCharType="end"/>
        </w:r>
      </w:hyperlink>
    </w:p>
    <w:p w14:paraId="6F1E1FCE" w14:textId="322687A3" w:rsidR="008D60DA" w:rsidRDefault="0064067A" w:rsidP="008D60DA">
      <w:pPr>
        <w:pStyle w:val="TOC1"/>
        <w:spacing w:beforeLines="0" w:before="0"/>
        <w:rPr>
          <w:rFonts w:asciiTheme="minorHAnsi" w:eastAsiaTheme="minorEastAsia" w:hAnsiTheme="minorHAnsi" w:cstheme="minorBidi"/>
          <w:color w:val="auto"/>
          <w:kern w:val="2"/>
          <w:szCs w:val="22"/>
        </w:rPr>
      </w:pPr>
      <w:hyperlink w:anchor="_Toc125989470" w:history="1">
        <w:r w:rsidR="008D60DA" w:rsidRPr="00EE16D3">
          <w:rPr>
            <w:rStyle w:val="a7"/>
          </w:rPr>
          <w:t>表格索引</w:t>
        </w:r>
        <w:r w:rsidR="008D60DA">
          <w:rPr>
            <w:webHidden/>
          </w:rPr>
          <w:tab/>
        </w:r>
        <w:r w:rsidR="008D60DA">
          <w:rPr>
            <w:webHidden/>
          </w:rPr>
          <w:fldChar w:fldCharType="begin"/>
        </w:r>
        <w:r w:rsidR="008D60DA">
          <w:rPr>
            <w:webHidden/>
          </w:rPr>
          <w:instrText xml:space="preserve"> PAGEREF _Toc125989470 \h </w:instrText>
        </w:r>
        <w:r w:rsidR="008D60DA">
          <w:rPr>
            <w:webHidden/>
          </w:rPr>
        </w:r>
        <w:r w:rsidR="008D60DA">
          <w:rPr>
            <w:webHidden/>
          </w:rPr>
          <w:fldChar w:fldCharType="separate"/>
        </w:r>
        <w:r w:rsidR="007371F4">
          <w:rPr>
            <w:webHidden/>
          </w:rPr>
          <w:t>5</w:t>
        </w:r>
        <w:r w:rsidR="008D60DA">
          <w:rPr>
            <w:webHidden/>
          </w:rPr>
          <w:fldChar w:fldCharType="end"/>
        </w:r>
      </w:hyperlink>
    </w:p>
    <w:p w14:paraId="71B708B6" w14:textId="664323B3" w:rsidR="008D60DA" w:rsidRDefault="0064067A" w:rsidP="008D60DA">
      <w:pPr>
        <w:pStyle w:val="TOC1"/>
        <w:spacing w:beforeLines="0" w:before="0"/>
        <w:rPr>
          <w:rFonts w:asciiTheme="minorHAnsi" w:eastAsiaTheme="minorEastAsia" w:hAnsiTheme="minorHAnsi" w:cstheme="minorBidi"/>
          <w:color w:val="auto"/>
          <w:kern w:val="2"/>
          <w:szCs w:val="22"/>
        </w:rPr>
      </w:pPr>
      <w:hyperlink w:anchor="_Toc125989471" w:history="1">
        <w:r w:rsidR="008D60DA" w:rsidRPr="00EE16D3">
          <w:rPr>
            <w:rStyle w:val="a7"/>
          </w:rPr>
          <w:t>图片索引</w:t>
        </w:r>
        <w:r w:rsidR="008D60DA">
          <w:rPr>
            <w:webHidden/>
          </w:rPr>
          <w:tab/>
        </w:r>
        <w:r w:rsidR="008D60DA">
          <w:rPr>
            <w:webHidden/>
          </w:rPr>
          <w:fldChar w:fldCharType="begin"/>
        </w:r>
        <w:r w:rsidR="008D60DA">
          <w:rPr>
            <w:webHidden/>
          </w:rPr>
          <w:instrText xml:space="preserve"> PAGEREF _Toc125989471 \h </w:instrText>
        </w:r>
        <w:r w:rsidR="008D60DA">
          <w:rPr>
            <w:webHidden/>
          </w:rPr>
        </w:r>
        <w:r w:rsidR="008D60DA">
          <w:rPr>
            <w:webHidden/>
          </w:rPr>
          <w:fldChar w:fldCharType="separate"/>
        </w:r>
        <w:r w:rsidR="007371F4">
          <w:rPr>
            <w:webHidden/>
          </w:rPr>
          <w:t>6</w:t>
        </w:r>
        <w:r w:rsidR="008D60DA">
          <w:rPr>
            <w:webHidden/>
          </w:rPr>
          <w:fldChar w:fldCharType="end"/>
        </w:r>
      </w:hyperlink>
    </w:p>
    <w:p w14:paraId="15D61718" w14:textId="67EF3A5C" w:rsidR="008D60DA" w:rsidRPr="008D60DA" w:rsidRDefault="0064067A" w:rsidP="008D60DA">
      <w:pPr>
        <w:pStyle w:val="TOC1"/>
        <w:rPr>
          <w:rFonts w:eastAsiaTheme="minorEastAsia"/>
          <w:color w:val="auto"/>
          <w:kern w:val="2"/>
          <w:szCs w:val="22"/>
        </w:rPr>
      </w:pPr>
      <w:hyperlink w:anchor="_Toc125989472" w:history="1">
        <w:r w:rsidR="008D60DA" w:rsidRPr="008D60DA">
          <w:rPr>
            <w:rStyle w:val="a7"/>
            <w:snapToGrid w:val="0"/>
            <w:w w:val="0"/>
          </w:rPr>
          <w:t>1</w:t>
        </w:r>
        <w:r w:rsidR="008D60DA" w:rsidRPr="008D60DA">
          <w:rPr>
            <w:rFonts w:eastAsiaTheme="minorEastAsia"/>
            <w:color w:val="auto"/>
            <w:kern w:val="2"/>
            <w:szCs w:val="22"/>
          </w:rPr>
          <w:tab/>
        </w:r>
        <w:r w:rsidR="008D60DA" w:rsidRPr="008D60DA">
          <w:rPr>
            <w:rStyle w:val="a7"/>
          </w:rPr>
          <w:t>引言</w:t>
        </w:r>
        <w:r w:rsidR="008D60DA" w:rsidRPr="008D60DA">
          <w:rPr>
            <w:webHidden/>
          </w:rPr>
          <w:tab/>
        </w:r>
        <w:r w:rsidR="008D60DA" w:rsidRPr="008D60DA">
          <w:rPr>
            <w:webHidden/>
          </w:rPr>
          <w:fldChar w:fldCharType="begin"/>
        </w:r>
        <w:r w:rsidR="008D60DA" w:rsidRPr="008D60DA">
          <w:rPr>
            <w:webHidden/>
          </w:rPr>
          <w:instrText xml:space="preserve"> PAGEREF _Toc125989472 \h </w:instrText>
        </w:r>
        <w:r w:rsidR="008D60DA" w:rsidRPr="008D60DA">
          <w:rPr>
            <w:webHidden/>
          </w:rPr>
        </w:r>
        <w:r w:rsidR="008D60DA" w:rsidRPr="008D60DA">
          <w:rPr>
            <w:webHidden/>
          </w:rPr>
          <w:fldChar w:fldCharType="separate"/>
        </w:r>
        <w:r w:rsidR="007371F4">
          <w:rPr>
            <w:webHidden/>
          </w:rPr>
          <w:t>7</w:t>
        </w:r>
        <w:r w:rsidR="008D60DA" w:rsidRPr="008D60DA">
          <w:rPr>
            <w:webHidden/>
          </w:rPr>
          <w:fldChar w:fldCharType="end"/>
        </w:r>
      </w:hyperlink>
    </w:p>
    <w:p w14:paraId="5140B9A0" w14:textId="052A7F4E" w:rsidR="008D60DA" w:rsidRPr="008D60DA" w:rsidRDefault="0064067A" w:rsidP="007371F4">
      <w:pPr>
        <w:pStyle w:val="TOC2"/>
        <w:rPr>
          <w:rFonts w:eastAsiaTheme="minorEastAsia"/>
          <w:noProof/>
          <w:color w:val="auto"/>
          <w:szCs w:val="22"/>
        </w:rPr>
      </w:pPr>
      <w:hyperlink w:anchor="_Toc125989473" w:history="1">
        <w:r w:rsidR="008D60DA" w:rsidRPr="008D60DA">
          <w:rPr>
            <w:rStyle w:val="a7"/>
            <w:noProof/>
            <w:snapToGrid w:val="0"/>
            <w:w w:val="0"/>
            <w:kern w:val="0"/>
          </w:rPr>
          <w:t>1.1.</w:t>
        </w:r>
        <w:r w:rsidR="008D60DA" w:rsidRPr="008D60DA">
          <w:rPr>
            <w:rFonts w:eastAsiaTheme="minorEastAsia"/>
            <w:noProof/>
            <w:color w:val="auto"/>
            <w:szCs w:val="22"/>
          </w:rPr>
          <w:tab/>
        </w:r>
        <w:r w:rsidR="008D60DA" w:rsidRPr="008D60DA">
          <w:rPr>
            <w:rStyle w:val="a7"/>
            <w:noProof/>
          </w:rPr>
          <w:t>适用模块</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_Toc125989473 \h </w:instrText>
        </w:r>
        <w:r w:rsidR="008D60DA" w:rsidRPr="008D60DA">
          <w:rPr>
            <w:noProof/>
            <w:webHidden/>
          </w:rPr>
        </w:r>
        <w:r w:rsidR="008D60DA" w:rsidRPr="008D60DA">
          <w:rPr>
            <w:noProof/>
            <w:webHidden/>
          </w:rPr>
          <w:fldChar w:fldCharType="separate"/>
        </w:r>
        <w:r w:rsidR="007371F4">
          <w:rPr>
            <w:noProof/>
            <w:webHidden/>
          </w:rPr>
          <w:t>7</w:t>
        </w:r>
        <w:r w:rsidR="008D60DA" w:rsidRPr="008D60DA">
          <w:rPr>
            <w:noProof/>
            <w:webHidden/>
          </w:rPr>
          <w:fldChar w:fldCharType="end"/>
        </w:r>
      </w:hyperlink>
    </w:p>
    <w:p w14:paraId="3B1E1B06" w14:textId="35311A36" w:rsidR="008D60DA" w:rsidRPr="008D60DA" w:rsidRDefault="0064067A" w:rsidP="008D60DA">
      <w:pPr>
        <w:pStyle w:val="TOC1"/>
        <w:rPr>
          <w:rFonts w:eastAsiaTheme="minorEastAsia"/>
          <w:color w:val="auto"/>
          <w:kern w:val="2"/>
          <w:szCs w:val="22"/>
        </w:rPr>
      </w:pPr>
      <w:hyperlink w:anchor="_Toc125989474" w:history="1">
        <w:r w:rsidR="008D60DA" w:rsidRPr="008D60DA">
          <w:rPr>
            <w:rStyle w:val="a7"/>
            <w:snapToGrid w:val="0"/>
            <w:w w:val="0"/>
          </w:rPr>
          <w:t>2</w:t>
        </w:r>
        <w:r w:rsidR="008D60DA" w:rsidRPr="008D60DA">
          <w:rPr>
            <w:rFonts w:eastAsiaTheme="minorEastAsia"/>
            <w:color w:val="auto"/>
            <w:kern w:val="2"/>
            <w:szCs w:val="22"/>
          </w:rPr>
          <w:tab/>
        </w:r>
        <w:r w:rsidR="008D60DA" w:rsidRPr="008D60DA">
          <w:rPr>
            <w:rStyle w:val="a7"/>
          </w:rPr>
          <w:t>系统框架</w:t>
        </w:r>
        <w:r w:rsidR="008D60DA" w:rsidRPr="008D60DA">
          <w:rPr>
            <w:webHidden/>
          </w:rPr>
          <w:tab/>
        </w:r>
        <w:r w:rsidR="008D60DA" w:rsidRPr="008D60DA">
          <w:rPr>
            <w:webHidden/>
          </w:rPr>
          <w:fldChar w:fldCharType="begin"/>
        </w:r>
        <w:r w:rsidR="008D60DA" w:rsidRPr="008D60DA">
          <w:rPr>
            <w:webHidden/>
          </w:rPr>
          <w:instrText xml:space="preserve"> PAGEREF _Toc125989474 \h </w:instrText>
        </w:r>
        <w:r w:rsidR="008D60DA" w:rsidRPr="008D60DA">
          <w:rPr>
            <w:webHidden/>
          </w:rPr>
        </w:r>
        <w:r w:rsidR="008D60DA" w:rsidRPr="008D60DA">
          <w:rPr>
            <w:webHidden/>
          </w:rPr>
          <w:fldChar w:fldCharType="separate"/>
        </w:r>
        <w:r w:rsidR="007371F4">
          <w:rPr>
            <w:webHidden/>
          </w:rPr>
          <w:t>8</w:t>
        </w:r>
        <w:r w:rsidR="008D60DA" w:rsidRPr="008D60DA">
          <w:rPr>
            <w:webHidden/>
          </w:rPr>
          <w:fldChar w:fldCharType="end"/>
        </w:r>
      </w:hyperlink>
    </w:p>
    <w:p w14:paraId="0CFF7E3D" w14:textId="5F3E0BC3" w:rsidR="008D60DA" w:rsidRPr="008D60DA" w:rsidRDefault="0064067A" w:rsidP="007371F4">
      <w:pPr>
        <w:pStyle w:val="TOC2"/>
        <w:rPr>
          <w:rFonts w:eastAsiaTheme="minorEastAsia"/>
          <w:noProof/>
          <w:color w:val="auto"/>
          <w:szCs w:val="22"/>
        </w:rPr>
      </w:pPr>
      <w:hyperlink w:anchor="_Toc125989475" w:history="1">
        <w:r w:rsidR="008D60DA" w:rsidRPr="008D60DA">
          <w:rPr>
            <w:rStyle w:val="a7"/>
            <w:noProof/>
            <w:snapToGrid w:val="0"/>
            <w:w w:val="0"/>
          </w:rPr>
          <w:t>2.1.</w:t>
        </w:r>
        <w:r w:rsidR="008D60DA" w:rsidRPr="008D60DA">
          <w:rPr>
            <w:rFonts w:eastAsiaTheme="minorEastAsia"/>
            <w:noProof/>
            <w:color w:val="auto"/>
            <w:szCs w:val="22"/>
          </w:rPr>
          <w:tab/>
        </w:r>
        <w:r w:rsidR="008D60DA" w:rsidRPr="008D60DA">
          <w:rPr>
            <w:rStyle w:val="a7"/>
            <w:noProof/>
          </w:rPr>
          <w:t>硬件系统框架</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_Toc125989475 \h </w:instrText>
        </w:r>
        <w:r w:rsidR="008D60DA" w:rsidRPr="008D60DA">
          <w:rPr>
            <w:noProof/>
            <w:webHidden/>
          </w:rPr>
        </w:r>
        <w:r w:rsidR="008D60DA" w:rsidRPr="008D60DA">
          <w:rPr>
            <w:noProof/>
            <w:webHidden/>
          </w:rPr>
          <w:fldChar w:fldCharType="separate"/>
        </w:r>
        <w:r w:rsidR="007371F4">
          <w:rPr>
            <w:noProof/>
            <w:webHidden/>
          </w:rPr>
          <w:t>8</w:t>
        </w:r>
        <w:r w:rsidR="008D60DA" w:rsidRPr="008D60DA">
          <w:rPr>
            <w:noProof/>
            <w:webHidden/>
          </w:rPr>
          <w:fldChar w:fldCharType="end"/>
        </w:r>
      </w:hyperlink>
    </w:p>
    <w:p w14:paraId="409AA175" w14:textId="7547E47D" w:rsidR="008D60DA" w:rsidRPr="008D60DA" w:rsidRDefault="0064067A" w:rsidP="007371F4">
      <w:pPr>
        <w:pStyle w:val="TOC2"/>
        <w:rPr>
          <w:rFonts w:eastAsiaTheme="minorEastAsia"/>
          <w:noProof/>
          <w:color w:val="auto"/>
          <w:szCs w:val="22"/>
        </w:rPr>
      </w:pPr>
      <w:hyperlink w:anchor="_Toc125989476" w:history="1">
        <w:r w:rsidR="008D60DA" w:rsidRPr="008D60DA">
          <w:rPr>
            <w:rStyle w:val="a7"/>
            <w:noProof/>
            <w:snapToGrid w:val="0"/>
            <w:w w:val="0"/>
          </w:rPr>
          <w:t>2.2.</w:t>
        </w:r>
        <w:r w:rsidR="008D60DA" w:rsidRPr="008D60DA">
          <w:rPr>
            <w:rFonts w:eastAsiaTheme="minorEastAsia"/>
            <w:noProof/>
            <w:color w:val="auto"/>
            <w:szCs w:val="22"/>
          </w:rPr>
          <w:tab/>
        </w:r>
        <w:r w:rsidR="008D60DA" w:rsidRPr="008D60DA">
          <w:rPr>
            <w:rStyle w:val="a7"/>
            <w:noProof/>
          </w:rPr>
          <w:t>软件系统框架</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_Toc125989476 \h </w:instrText>
        </w:r>
        <w:r w:rsidR="008D60DA" w:rsidRPr="008D60DA">
          <w:rPr>
            <w:noProof/>
            <w:webHidden/>
          </w:rPr>
        </w:r>
        <w:r w:rsidR="008D60DA" w:rsidRPr="008D60DA">
          <w:rPr>
            <w:noProof/>
            <w:webHidden/>
          </w:rPr>
          <w:fldChar w:fldCharType="separate"/>
        </w:r>
        <w:r w:rsidR="007371F4">
          <w:rPr>
            <w:noProof/>
            <w:webHidden/>
          </w:rPr>
          <w:t>9</w:t>
        </w:r>
        <w:r w:rsidR="008D60DA" w:rsidRPr="008D60DA">
          <w:rPr>
            <w:noProof/>
            <w:webHidden/>
          </w:rPr>
          <w:fldChar w:fldCharType="end"/>
        </w:r>
      </w:hyperlink>
    </w:p>
    <w:p w14:paraId="0730E14B" w14:textId="39BF7342" w:rsidR="008D60DA" w:rsidRPr="008D60DA" w:rsidRDefault="0064067A" w:rsidP="008D60DA">
      <w:pPr>
        <w:pStyle w:val="TOC1"/>
        <w:rPr>
          <w:rFonts w:eastAsiaTheme="minorEastAsia"/>
          <w:color w:val="auto"/>
          <w:kern w:val="2"/>
          <w:szCs w:val="22"/>
        </w:rPr>
      </w:pPr>
      <w:hyperlink w:anchor="_Toc125989477" w:history="1">
        <w:r w:rsidR="008D60DA" w:rsidRPr="008D60DA">
          <w:rPr>
            <w:rStyle w:val="a7"/>
            <w:snapToGrid w:val="0"/>
            <w:w w:val="0"/>
          </w:rPr>
          <w:t>3</w:t>
        </w:r>
        <w:r w:rsidR="008D60DA" w:rsidRPr="008D60DA">
          <w:rPr>
            <w:rFonts w:eastAsiaTheme="minorEastAsia"/>
            <w:color w:val="auto"/>
            <w:kern w:val="2"/>
            <w:szCs w:val="22"/>
          </w:rPr>
          <w:tab/>
        </w:r>
        <w:r w:rsidR="008D60DA" w:rsidRPr="008D60DA">
          <w:rPr>
            <w:rStyle w:val="a7"/>
          </w:rPr>
          <w:t>关键组件</w:t>
        </w:r>
        <w:r w:rsidR="008D60DA" w:rsidRPr="008D60DA">
          <w:rPr>
            <w:webHidden/>
          </w:rPr>
          <w:tab/>
        </w:r>
        <w:r w:rsidR="008D60DA" w:rsidRPr="008D60DA">
          <w:rPr>
            <w:webHidden/>
          </w:rPr>
          <w:fldChar w:fldCharType="begin"/>
        </w:r>
        <w:r w:rsidR="008D60DA" w:rsidRPr="008D60DA">
          <w:rPr>
            <w:webHidden/>
          </w:rPr>
          <w:instrText xml:space="preserve"> PAGEREF _Toc125989477 \h </w:instrText>
        </w:r>
        <w:r w:rsidR="008D60DA" w:rsidRPr="008D60DA">
          <w:rPr>
            <w:webHidden/>
          </w:rPr>
        </w:r>
        <w:r w:rsidR="008D60DA" w:rsidRPr="008D60DA">
          <w:rPr>
            <w:webHidden/>
          </w:rPr>
          <w:fldChar w:fldCharType="separate"/>
        </w:r>
        <w:r w:rsidR="007371F4">
          <w:rPr>
            <w:webHidden/>
          </w:rPr>
          <w:t>10</w:t>
        </w:r>
        <w:r w:rsidR="008D60DA" w:rsidRPr="008D60DA">
          <w:rPr>
            <w:webHidden/>
          </w:rPr>
          <w:fldChar w:fldCharType="end"/>
        </w:r>
      </w:hyperlink>
    </w:p>
    <w:p w14:paraId="793FC146" w14:textId="7AA4A449" w:rsidR="008D60DA" w:rsidRPr="008D60DA" w:rsidRDefault="0064067A" w:rsidP="007371F4">
      <w:pPr>
        <w:pStyle w:val="TOC2"/>
        <w:rPr>
          <w:rFonts w:eastAsiaTheme="minorEastAsia"/>
          <w:noProof/>
          <w:color w:val="auto"/>
          <w:szCs w:val="22"/>
        </w:rPr>
      </w:pPr>
      <w:hyperlink w:anchor="_Toc125989478" w:history="1">
        <w:r w:rsidR="008D60DA" w:rsidRPr="008D60DA">
          <w:rPr>
            <w:rStyle w:val="a7"/>
            <w:noProof/>
            <w:snapToGrid w:val="0"/>
            <w:w w:val="0"/>
          </w:rPr>
          <w:t>3.1.</w:t>
        </w:r>
        <w:r w:rsidR="008D60DA" w:rsidRPr="008D60DA">
          <w:rPr>
            <w:rFonts w:eastAsiaTheme="minorEastAsia"/>
            <w:noProof/>
            <w:color w:val="auto"/>
            <w:szCs w:val="22"/>
          </w:rPr>
          <w:tab/>
        </w:r>
        <w:r w:rsidR="008D60DA" w:rsidRPr="008D60DA">
          <w:rPr>
            <w:rStyle w:val="a7"/>
            <w:noProof/>
          </w:rPr>
          <w:t>数据下行业务组件（</w:t>
        </w:r>
        <w:r w:rsidR="008D60DA" w:rsidRPr="008D60DA">
          <w:rPr>
            <w:rStyle w:val="a7"/>
            <w:noProof/>
          </w:rPr>
          <w:t>DownlinkTransaction</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_Toc125989478 \h </w:instrText>
        </w:r>
        <w:r w:rsidR="008D60DA" w:rsidRPr="008D60DA">
          <w:rPr>
            <w:noProof/>
            <w:webHidden/>
          </w:rPr>
        </w:r>
        <w:r w:rsidR="008D60DA" w:rsidRPr="008D60DA">
          <w:rPr>
            <w:noProof/>
            <w:webHidden/>
          </w:rPr>
          <w:fldChar w:fldCharType="separate"/>
        </w:r>
        <w:r w:rsidR="007371F4">
          <w:rPr>
            <w:noProof/>
            <w:webHidden/>
          </w:rPr>
          <w:t>10</w:t>
        </w:r>
        <w:r w:rsidR="008D60DA" w:rsidRPr="008D60DA">
          <w:rPr>
            <w:noProof/>
            <w:webHidden/>
          </w:rPr>
          <w:fldChar w:fldCharType="end"/>
        </w:r>
      </w:hyperlink>
    </w:p>
    <w:p w14:paraId="1DE6A221" w14:textId="46DD26C5" w:rsidR="008D60DA" w:rsidRPr="008D60DA" w:rsidRDefault="0064067A" w:rsidP="007371F4">
      <w:pPr>
        <w:pStyle w:val="TOC2"/>
        <w:rPr>
          <w:rFonts w:eastAsiaTheme="minorEastAsia"/>
          <w:noProof/>
          <w:color w:val="auto"/>
          <w:szCs w:val="22"/>
        </w:rPr>
      </w:pPr>
      <w:hyperlink w:anchor="_Toc125989479" w:history="1">
        <w:r w:rsidR="008D60DA" w:rsidRPr="008D60DA">
          <w:rPr>
            <w:rStyle w:val="a7"/>
            <w:noProof/>
            <w:snapToGrid w:val="0"/>
            <w:w w:val="0"/>
          </w:rPr>
          <w:t>3.2.</w:t>
        </w:r>
        <w:r w:rsidR="008D60DA" w:rsidRPr="008D60DA">
          <w:rPr>
            <w:rFonts w:eastAsiaTheme="minorEastAsia"/>
            <w:noProof/>
            <w:color w:val="auto"/>
            <w:szCs w:val="22"/>
          </w:rPr>
          <w:tab/>
        </w:r>
        <w:r w:rsidR="008D60DA" w:rsidRPr="008D60DA">
          <w:rPr>
            <w:rStyle w:val="a7"/>
            <w:noProof/>
          </w:rPr>
          <w:t>OTA</w:t>
        </w:r>
        <w:r w:rsidR="008D60DA" w:rsidRPr="008D60DA">
          <w:rPr>
            <w:rStyle w:val="a7"/>
            <w:noProof/>
          </w:rPr>
          <w:t>业务组件（</w:t>
        </w:r>
        <w:r w:rsidR="008D60DA" w:rsidRPr="008D60DA">
          <w:rPr>
            <w:rStyle w:val="a7"/>
            <w:noProof/>
          </w:rPr>
          <w:t>OtaTransaction</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_Toc125989479 \h </w:instrText>
        </w:r>
        <w:r w:rsidR="008D60DA" w:rsidRPr="008D60DA">
          <w:rPr>
            <w:noProof/>
            <w:webHidden/>
          </w:rPr>
        </w:r>
        <w:r w:rsidR="008D60DA" w:rsidRPr="008D60DA">
          <w:rPr>
            <w:noProof/>
            <w:webHidden/>
          </w:rPr>
          <w:fldChar w:fldCharType="separate"/>
        </w:r>
        <w:r w:rsidR="007371F4">
          <w:rPr>
            <w:noProof/>
            <w:webHidden/>
          </w:rPr>
          <w:t>11</w:t>
        </w:r>
        <w:r w:rsidR="008D60DA" w:rsidRPr="008D60DA">
          <w:rPr>
            <w:noProof/>
            <w:webHidden/>
          </w:rPr>
          <w:fldChar w:fldCharType="end"/>
        </w:r>
      </w:hyperlink>
    </w:p>
    <w:p w14:paraId="33E67DAB" w14:textId="428A2568" w:rsidR="008D60DA" w:rsidRPr="008D60DA" w:rsidRDefault="0064067A" w:rsidP="007371F4">
      <w:pPr>
        <w:pStyle w:val="TOC2"/>
        <w:rPr>
          <w:rFonts w:eastAsiaTheme="minorEastAsia"/>
          <w:noProof/>
          <w:color w:val="auto"/>
          <w:szCs w:val="22"/>
        </w:rPr>
      </w:pPr>
      <w:hyperlink w:anchor="_Toc125989480" w:history="1">
        <w:r w:rsidR="008D60DA" w:rsidRPr="008D60DA">
          <w:rPr>
            <w:rStyle w:val="a7"/>
            <w:noProof/>
            <w:snapToGrid w:val="0"/>
            <w:w w:val="0"/>
          </w:rPr>
          <w:t>3.3.</w:t>
        </w:r>
        <w:r w:rsidR="008D60DA" w:rsidRPr="008D60DA">
          <w:rPr>
            <w:rFonts w:eastAsiaTheme="minorEastAsia"/>
            <w:noProof/>
            <w:color w:val="auto"/>
            <w:szCs w:val="22"/>
          </w:rPr>
          <w:tab/>
        </w:r>
        <w:r w:rsidR="008D60DA" w:rsidRPr="008D60DA">
          <w:rPr>
            <w:rStyle w:val="a7"/>
            <w:noProof/>
          </w:rPr>
          <w:t>数据上行业务处理</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_Toc125989480 \h </w:instrText>
        </w:r>
        <w:r w:rsidR="008D60DA" w:rsidRPr="008D60DA">
          <w:rPr>
            <w:noProof/>
            <w:webHidden/>
          </w:rPr>
        </w:r>
        <w:r w:rsidR="008D60DA" w:rsidRPr="008D60DA">
          <w:rPr>
            <w:noProof/>
            <w:webHidden/>
          </w:rPr>
          <w:fldChar w:fldCharType="separate"/>
        </w:r>
        <w:r w:rsidR="007371F4">
          <w:rPr>
            <w:noProof/>
            <w:webHidden/>
          </w:rPr>
          <w:t>11</w:t>
        </w:r>
        <w:r w:rsidR="008D60DA" w:rsidRPr="008D60DA">
          <w:rPr>
            <w:noProof/>
            <w:webHidden/>
          </w:rPr>
          <w:fldChar w:fldCharType="end"/>
        </w:r>
      </w:hyperlink>
    </w:p>
    <w:p w14:paraId="2C6FCD02" w14:textId="112E010D" w:rsidR="008D60DA" w:rsidRPr="008D60DA" w:rsidRDefault="0064067A" w:rsidP="007371F4">
      <w:pPr>
        <w:pStyle w:val="TOC2"/>
        <w:rPr>
          <w:rFonts w:eastAsiaTheme="minorEastAsia"/>
          <w:noProof/>
          <w:color w:val="auto"/>
          <w:szCs w:val="22"/>
        </w:rPr>
      </w:pPr>
      <w:hyperlink w:anchor="_Toc125989481" w:history="1">
        <w:r w:rsidR="008D60DA" w:rsidRPr="008D60DA">
          <w:rPr>
            <w:rStyle w:val="a7"/>
            <w:noProof/>
            <w:snapToGrid w:val="0"/>
            <w:w w:val="0"/>
          </w:rPr>
          <w:t>3.4.</w:t>
        </w:r>
        <w:r w:rsidR="008D60DA" w:rsidRPr="008D60DA">
          <w:rPr>
            <w:rFonts w:eastAsiaTheme="minorEastAsia"/>
            <w:noProof/>
            <w:color w:val="auto"/>
            <w:szCs w:val="22"/>
          </w:rPr>
          <w:tab/>
        </w:r>
        <w:r w:rsidR="008D60DA" w:rsidRPr="008D60DA">
          <w:rPr>
            <w:rStyle w:val="a7"/>
            <w:noProof/>
          </w:rPr>
          <w:t>阿里云（</w:t>
        </w:r>
        <w:r w:rsidR="008D60DA" w:rsidRPr="008D60DA">
          <w:rPr>
            <w:rStyle w:val="a7"/>
            <w:noProof/>
          </w:rPr>
          <w:t>aliyunIot</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_Toc125989481 \h </w:instrText>
        </w:r>
        <w:r w:rsidR="008D60DA" w:rsidRPr="008D60DA">
          <w:rPr>
            <w:noProof/>
            <w:webHidden/>
          </w:rPr>
        </w:r>
        <w:r w:rsidR="008D60DA" w:rsidRPr="008D60DA">
          <w:rPr>
            <w:noProof/>
            <w:webHidden/>
          </w:rPr>
          <w:fldChar w:fldCharType="separate"/>
        </w:r>
        <w:r w:rsidR="007371F4">
          <w:rPr>
            <w:noProof/>
            <w:webHidden/>
          </w:rPr>
          <w:t>13</w:t>
        </w:r>
        <w:r w:rsidR="008D60DA" w:rsidRPr="008D60DA">
          <w:rPr>
            <w:noProof/>
            <w:webHidden/>
          </w:rPr>
          <w:fldChar w:fldCharType="end"/>
        </w:r>
      </w:hyperlink>
    </w:p>
    <w:p w14:paraId="58188EEE" w14:textId="66365782" w:rsidR="008D60DA" w:rsidRPr="008D60DA" w:rsidRDefault="0064067A" w:rsidP="007371F4">
      <w:pPr>
        <w:pStyle w:val="TOC2"/>
        <w:rPr>
          <w:rFonts w:eastAsiaTheme="minorEastAsia"/>
          <w:noProof/>
          <w:color w:val="auto"/>
          <w:szCs w:val="22"/>
        </w:rPr>
      </w:pPr>
      <w:hyperlink w:anchor="_Toc125989482" w:history="1">
        <w:r w:rsidR="008D60DA" w:rsidRPr="008D60DA">
          <w:rPr>
            <w:rStyle w:val="a7"/>
            <w:noProof/>
            <w:snapToGrid w:val="0"/>
            <w:w w:val="0"/>
          </w:rPr>
          <w:t>3.5.</w:t>
        </w:r>
        <w:r w:rsidR="008D60DA" w:rsidRPr="008D60DA">
          <w:rPr>
            <w:rFonts w:eastAsiaTheme="minorEastAsia"/>
            <w:noProof/>
            <w:color w:val="auto"/>
            <w:szCs w:val="22"/>
          </w:rPr>
          <w:tab/>
        </w:r>
        <w:r w:rsidR="008D60DA" w:rsidRPr="008D60DA">
          <w:rPr>
            <w:rStyle w:val="a7"/>
            <w:noProof/>
          </w:rPr>
          <w:t>移远云（</w:t>
        </w:r>
        <w:r w:rsidR="008D60DA" w:rsidRPr="008D60DA">
          <w:rPr>
            <w:rStyle w:val="a7"/>
            <w:noProof/>
          </w:rPr>
          <w:t>quecthing</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_Toc125989482 \h </w:instrText>
        </w:r>
        <w:r w:rsidR="008D60DA" w:rsidRPr="008D60DA">
          <w:rPr>
            <w:noProof/>
            <w:webHidden/>
          </w:rPr>
        </w:r>
        <w:r w:rsidR="008D60DA" w:rsidRPr="008D60DA">
          <w:rPr>
            <w:noProof/>
            <w:webHidden/>
          </w:rPr>
          <w:fldChar w:fldCharType="separate"/>
        </w:r>
        <w:r w:rsidR="007371F4">
          <w:rPr>
            <w:noProof/>
            <w:webHidden/>
          </w:rPr>
          <w:t>15</w:t>
        </w:r>
        <w:r w:rsidR="008D60DA" w:rsidRPr="008D60DA">
          <w:rPr>
            <w:noProof/>
            <w:webHidden/>
          </w:rPr>
          <w:fldChar w:fldCharType="end"/>
        </w:r>
      </w:hyperlink>
    </w:p>
    <w:p w14:paraId="41302C0F" w14:textId="482A6526" w:rsidR="008D60DA" w:rsidRPr="008D60DA" w:rsidRDefault="0064067A" w:rsidP="007371F4">
      <w:pPr>
        <w:pStyle w:val="TOC2"/>
        <w:rPr>
          <w:rFonts w:eastAsiaTheme="minorEastAsia"/>
          <w:noProof/>
          <w:color w:val="auto"/>
          <w:szCs w:val="22"/>
        </w:rPr>
      </w:pPr>
      <w:hyperlink w:anchor="_Toc125989483" w:history="1">
        <w:r w:rsidR="008D60DA" w:rsidRPr="008D60DA">
          <w:rPr>
            <w:rStyle w:val="a7"/>
            <w:noProof/>
            <w:snapToGrid w:val="0"/>
            <w:w w:val="0"/>
          </w:rPr>
          <w:t>3.6.</w:t>
        </w:r>
        <w:r w:rsidR="008D60DA" w:rsidRPr="008D60DA">
          <w:rPr>
            <w:rFonts w:eastAsiaTheme="minorEastAsia"/>
            <w:noProof/>
            <w:color w:val="auto"/>
            <w:szCs w:val="22"/>
          </w:rPr>
          <w:tab/>
        </w:r>
        <w:r w:rsidR="008D60DA" w:rsidRPr="008D60DA">
          <w:rPr>
            <w:rStyle w:val="a7"/>
            <w:noProof/>
          </w:rPr>
          <w:t>TCP/UDP</w:t>
        </w:r>
        <w:r w:rsidR="008D60DA" w:rsidRPr="008D60DA">
          <w:rPr>
            <w:rStyle w:val="a7"/>
            <w:noProof/>
          </w:rPr>
          <w:t>通信云接口（</w:t>
        </w:r>
        <w:r w:rsidR="008D60DA" w:rsidRPr="008D60DA">
          <w:rPr>
            <w:rStyle w:val="a7"/>
            <w:noProof/>
          </w:rPr>
          <w:t>Socket</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_Toc125989483 \h </w:instrText>
        </w:r>
        <w:r w:rsidR="008D60DA" w:rsidRPr="008D60DA">
          <w:rPr>
            <w:noProof/>
            <w:webHidden/>
          </w:rPr>
        </w:r>
        <w:r w:rsidR="008D60DA" w:rsidRPr="008D60DA">
          <w:rPr>
            <w:noProof/>
            <w:webHidden/>
          </w:rPr>
          <w:fldChar w:fldCharType="separate"/>
        </w:r>
        <w:r w:rsidR="007371F4">
          <w:rPr>
            <w:noProof/>
            <w:webHidden/>
          </w:rPr>
          <w:t>17</w:t>
        </w:r>
        <w:r w:rsidR="008D60DA" w:rsidRPr="008D60DA">
          <w:rPr>
            <w:noProof/>
            <w:webHidden/>
          </w:rPr>
          <w:fldChar w:fldCharType="end"/>
        </w:r>
      </w:hyperlink>
    </w:p>
    <w:p w14:paraId="70170EFE" w14:textId="43081BFD" w:rsidR="008D60DA" w:rsidRPr="008D60DA" w:rsidRDefault="0064067A" w:rsidP="007371F4">
      <w:pPr>
        <w:pStyle w:val="TOC2"/>
        <w:rPr>
          <w:rFonts w:eastAsiaTheme="minorEastAsia"/>
          <w:noProof/>
          <w:color w:val="auto"/>
          <w:szCs w:val="22"/>
        </w:rPr>
      </w:pPr>
      <w:hyperlink w:anchor="_Toc125989484" w:history="1">
        <w:r w:rsidR="008D60DA" w:rsidRPr="008D60DA">
          <w:rPr>
            <w:rStyle w:val="a7"/>
            <w:noProof/>
            <w:snapToGrid w:val="0"/>
            <w:w w:val="0"/>
          </w:rPr>
          <w:t>3.7.</w:t>
        </w:r>
        <w:r w:rsidR="008D60DA" w:rsidRPr="008D60DA">
          <w:rPr>
            <w:rFonts w:eastAsiaTheme="minorEastAsia"/>
            <w:noProof/>
            <w:color w:val="auto"/>
            <w:szCs w:val="22"/>
          </w:rPr>
          <w:tab/>
        </w:r>
        <w:r w:rsidR="008D60DA" w:rsidRPr="008D60DA">
          <w:rPr>
            <w:rStyle w:val="a7"/>
            <w:noProof/>
          </w:rPr>
          <w:t>历史文件模块（</w:t>
        </w:r>
        <w:r w:rsidR="008D60DA" w:rsidRPr="008D60DA">
          <w:rPr>
            <w:rStyle w:val="a7"/>
            <w:noProof/>
          </w:rPr>
          <w:t>history</w:t>
        </w:r>
        <w:r w:rsidR="008D60DA" w:rsidRPr="008D60DA">
          <w:rPr>
            <w:rStyle w:val="a7"/>
            <w:noProof/>
          </w:rPr>
          <w:t>）</w:t>
        </w:r>
        <w:r w:rsidR="008D60DA" w:rsidRPr="008D60DA">
          <w:rPr>
            <w:noProof/>
            <w:webHidden/>
          </w:rPr>
          <w:tab/>
        </w:r>
        <w:r w:rsidR="008D60DA" w:rsidRPr="008D60DA">
          <w:rPr>
            <w:noProof/>
            <w:webHidden/>
          </w:rPr>
          <w:fldChar w:fldCharType="begin"/>
        </w:r>
        <w:r w:rsidR="008D60DA" w:rsidRPr="008D60DA">
          <w:rPr>
            <w:noProof/>
            <w:webHidden/>
          </w:rPr>
          <w:instrText xml:space="preserve"> PAGEREF _Toc125989484 \h </w:instrText>
        </w:r>
        <w:r w:rsidR="008D60DA" w:rsidRPr="008D60DA">
          <w:rPr>
            <w:noProof/>
            <w:webHidden/>
          </w:rPr>
        </w:r>
        <w:r w:rsidR="008D60DA" w:rsidRPr="008D60DA">
          <w:rPr>
            <w:noProof/>
            <w:webHidden/>
          </w:rPr>
          <w:fldChar w:fldCharType="separate"/>
        </w:r>
        <w:r w:rsidR="007371F4">
          <w:rPr>
            <w:noProof/>
            <w:webHidden/>
          </w:rPr>
          <w:t>17</w:t>
        </w:r>
        <w:r w:rsidR="008D60DA" w:rsidRPr="008D60DA">
          <w:rPr>
            <w:noProof/>
            <w:webHidden/>
          </w:rPr>
          <w:fldChar w:fldCharType="end"/>
        </w:r>
      </w:hyperlink>
    </w:p>
    <w:p w14:paraId="3FA7146B" w14:textId="110A83B2" w:rsidR="008D60DA" w:rsidRPr="008D60DA" w:rsidRDefault="0064067A" w:rsidP="008D60DA">
      <w:pPr>
        <w:pStyle w:val="TOC1"/>
        <w:rPr>
          <w:rFonts w:eastAsiaTheme="minorEastAsia"/>
          <w:color w:val="auto"/>
          <w:kern w:val="2"/>
          <w:szCs w:val="22"/>
        </w:rPr>
      </w:pPr>
      <w:hyperlink w:anchor="_Toc125989485" w:history="1">
        <w:r w:rsidR="008D60DA" w:rsidRPr="008D60DA">
          <w:rPr>
            <w:rStyle w:val="a7"/>
            <w:snapToGrid w:val="0"/>
            <w:w w:val="0"/>
          </w:rPr>
          <w:t>4</w:t>
        </w:r>
        <w:r w:rsidR="008D60DA" w:rsidRPr="008D60DA">
          <w:rPr>
            <w:rFonts w:eastAsiaTheme="minorEastAsia"/>
            <w:color w:val="auto"/>
            <w:kern w:val="2"/>
            <w:szCs w:val="22"/>
          </w:rPr>
          <w:tab/>
        </w:r>
        <w:r w:rsidR="008D60DA" w:rsidRPr="008D60DA">
          <w:rPr>
            <w:rStyle w:val="a7"/>
          </w:rPr>
          <w:t>系统初始化流程</w:t>
        </w:r>
        <w:r w:rsidR="008D60DA" w:rsidRPr="008D60DA">
          <w:rPr>
            <w:webHidden/>
          </w:rPr>
          <w:tab/>
        </w:r>
        <w:r w:rsidR="008D60DA" w:rsidRPr="008D60DA">
          <w:rPr>
            <w:webHidden/>
          </w:rPr>
          <w:fldChar w:fldCharType="begin"/>
        </w:r>
        <w:r w:rsidR="008D60DA" w:rsidRPr="008D60DA">
          <w:rPr>
            <w:webHidden/>
          </w:rPr>
          <w:instrText xml:space="preserve"> PAGEREF _Toc125989485 \h </w:instrText>
        </w:r>
        <w:r w:rsidR="008D60DA" w:rsidRPr="008D60DA">
          <w:rPr>
            <w:webHidden/>
          </w:rPr>
        </w:r>
        <w:r w:rsidR="008D60DA" w:rsidRPr="008D60DA">
          <w:rPr>
            <w:webHidden/>
          </w:rPr>
          <w:fldChar w:fldCharType="separate"/>
        </w:r>
        <w:r w:rsidR="007371F4">
          <w:rPr>
            <w:webHidden/>
          </w:rPr>
          <w:t>18</w:t>
        </w:r>
        <w:r w:rsidR="008D60DA" w:rsidRPr="008D60DA">
          <w:rPr>
            <w:webHidden/>
          </w:rPr>
          <w:fldChar w:fldCharType="end"/>
        </w:r>
      </w:hyperlink>
    </w:p>
    <w:p w14:paraId="07C72750" w14:textId="0D1F70BB" w:rsidR="008D60DA" w:rsidRPr="008D60DA" w:rsidRDefault="0064067A" w:rsidP="008D60DA">
      <w:pPr>
        <w:pStyle w:val="TOC1"/>
        <w:rPr>
          <w:rFonts w:eastAsiaTheme="minorEastAsia"/>
          <w:color w:val="auto"/>
          <w:kern w:val="2"/>
          <w:szCs w:val="22"/>
        </w:rPr>
      </w:pPr>
      <w:hyperlink w:anchor="_Toc125989486" w:history="1">
        <w:r w:rsidR="008D60DA" w:rsidRPr="008D60DA">
          <w:rPr>
            <w:rStyle w:val="a7"/>
            <w:snapToGrid w:val="0"/>
            <w:w w:val="0"/>
          </w:rPr>
          <w:t>5</w:t>
        </w:r>
        <w:r w:rsidR="008D60DA" w:rsidRPr="008D60DA">
          <w:rPr>
            <w:rFonts w:eastAsiaTheme="minorEastAsia"/>
            <w:color w:val="auto"/>
            <w:kern w:val="2"/>
            <w:szCs w:val="22"/>
          </w:rPr>
          <w:tab/>
        </w:r>
        <w:r w:rsidR="008D60DA" w:rsidRPr="008D60DA">
          <w:rPr>
            <w:rStyle w:val="a7"/>
          </w:rPr>
          <w:t>业务流程</w:t>
        </w:r>
        <w:r w:rsidR="008D60DA" w:rsidRPr="008D60DA">
          <w:rPr>
            <w:webHidden/>
          </w:rPr>
          <w:tab/>
        </w:r>
        <w:r w:rsidR="008D60DA" w:rsidRPr="008D60DA">
          <w:rPr>
            <w:webHidden/>
          </w:rPr>
          <w:fldChar w:fldCharType="begin"/>
        </w:r>
        <w:r w:rsidR="008D60DA" w:rsidRPr="008D60DA">
          <w:rPr>
            <w:webHidden/>
          </w:rPr>
          <w:instrText xml:space="preserve"> PAGEREF _Toc125989486 \h </w:instrText>
        </w:r>
        <w:r w:rsidR="008D60DA" w:rsidRPr="008D60DA">
          <w:rPr>
            <w:webHidden/>
          </w:rPr>
        </w:r>
        <w:r w:rsidR="008D60DA" w:rsidRPr="008D60DA">
          <w:rPr>
            <w:webHidden/>
          </w:rPr>
          <w:fldChar w:fldCharType="separate"/>
        </w:r>
        <w:r w:rsidR="007371F4">
          <w:rPr>
            <w:webHidden/>
          </w:rPr>
          <w:t>19</w:t>
        </w:r>
        <w:r w:rsidR="008D60DA" w:rsidRPr="008D60DA">
          <w:rPr>
            <w:webHidden/>
          </w:rPr>
          <w:fldChar w:fldCharType="end"/>
        </w:r>
      </w:hyperlink>
    </w:p>
    <w:p w14:paraId="7E3BE4C0" w14:textId="3ECD7F2A" w:rsidR="008D60DA" w:rsidRPr="008D60DA" w:rsidRDefault="0064067A" w:rsidP="008D60DA">
      <w:pPr>
        <w:pStyle w:val="TOC1"/>
        <w:rPr>
          <w:rFonts w:eastAsiaTheme="minorEastAsia"/>
          <w:color w:val="auto"/>
          <w:kern w:val="2"/>
          <w:szCs w:val="22"/>
        </w:rPr>
      </w:pPr>
      <w:hyperlink w:anchor="_Toc125989488" w:history="1">
        <w:r w:rsidR="008D60DA" w:rsidRPr="008D60DA">
          <w:rPr>
            <w:rStyle w:val="a7"/>
            <w:snapToGrid w:val="0"/>
            <w:w w:val="0"/>
          </w:rPr>
          <w:t>6</w:t>
        </w:r>
        <w:r w:rsidR="008D60DA" w:rsidRPr="008D60DA">
          <w:rPr>
            <w:rFonts w:eastAsiaTheme="minorEastAsia"/>
            <w:color w:val="auto"/>
            <w:kern w:val="2"/>
            <w:szCs w:val="22"/>
          </w:rPr>
          <w:tab/>
        </w:r>
        <w:r w:rsidR="008D60DA" w:rsidRPr="008D60DA">
          <w:rPr>
            <w:rStyle w:val="a7"/>
          </w:rPr>
          <w:t>功能示例</w:t>
        </w:r>
        <w:r w:rsidR="008D60DA" w:rsidRPr="008D60DA">
          <w:rPr>
            <w:webHidden/>
          </w:rPr>
          <w:tab/>
        </w:r>
        <w:r w:rsidR="008D60DA" w:rsidRPr="008D60DA">
          <w:rPr>
            <w:webHidden/>
          </w:rPr>
          <w:fldChar w:fldCharType="begin"/>
        </w:r>
        <w:r w:rsidR="008D60DA" w:rsidRPr="008D60DA">
          <w:rPr>
            <w:webHidden/>
          </w:rPr>
          <w:instrText xml:space="preserve"> PAGEREF _Toc125989488 \h </w:instrText>
        </w:r>
        <w:r w:rsidR="008D60DA" w:rsidRPr="008D60DA">
          <w:rPr>
            <w:webHidden/>
          </w:rPr>
        </w:r>
        <w:r w:rsidR="008D60DA" w:rsidRPr="008D60DA">
          <w:rPr>
            <w:webHidden/>
          </w:rPr>
          <w:fldChar w:fldCharType="separate"/>
        </w:r>
        <w:r w:rsidR="007371F4">
          <w:rPr>
            <w:webHidden/>
          </w:rPr>
          <w:t>21</w:t>
        </w:r>
        <w:r w:rsidR="008D60DA" w:rsidRPr="008D60DA">
          <w:rPr>
            <w:webHidden/>
          </w:rPr>
          <w:fldChar w:fldCharType="end"/>
        </w:r>
      </w:hyperlink>
    </w:p>
    <w:p w14:paraId="5AC39EE5" w14:textId="0DF809C2" w:rsidR="008D60DA" w:rsidRPr="008D60DA" w:rsidRDefault="0064067A" w:rsidP="008D60DA">
      <w:pPr>
        <w:pStyle w:val="TOC1"/>
        <w:rPr>
          <w:rFonts w:eastAsiaTheme="minorEastAsia"/>
          <w:color w:val="auto"/>
          <w:kern w:val="2"/>
          <w:szCs w:val="22"/>
        </w:rPr>
      </w:pPr>
      <w:hyperlink w:anchor="_Toc125989489" w:history="1">
        <w:r w:rsidR="008D60DA" w:rsidRPr="008D60DA">
          <w:rPr>
            <w:rStyle w:val="a7"/>
            <w:snapToGrid w:val="0"/>
            <w:w w:val="0"/>
          </w:rPr>
          <w:t>7</w:t>
        </w:r>
        <w:r w:rsidR="008D60DA" w:rsidRPr="008D60DA">
          <w:rPr>
            <w:rFonts w:eastAsiaTheme="minorEastAsia"/>
            <w:color w:val="auto"/>
            <w:kern w:val="2"/>
            <w:szCs w:val="22"/>
          </w:rPr>
          <w:tab/>
        </w:r>
        <w:r w:rsidR="008D60DA" w:rsidRPr="008D60DA">
          <w:rPr>
            <w:rStyle w:val="a7"/>
          </w:rPr>
          <w:t>附录</w:t>
        </w:r>
        <w:r w:rsidR="008D60DA" w:rsidRPr="008D60DA">
          <w:rPr>
            <w:rStyle w:val="a7"/>
          </w:rPr>
          <w:t xml:space="preserve"> </w:t>
        </w:r>
        <w:r w:rsidR="008D60DA" w:rsidRPr="008D60DA">
          <w:rPr>
            <w:rStyle w:val="a7"/>
          </w:rPr>
          <w:t>术语缩写</w:t>
        </w:r>
        <w:r w:rsidR="008D60DA" w:rsidRPr="008D60DA">
          <w:rPr>
            <w:webHidden/>
          </w:rPr>
          <w:tab/>
        </w:r>
        <w:r w:rsidR="008D60DA" w:rsidRPr="008D60DA">
          <w:rPr>
            <w:webHidden/>
          </w:rPr>
          <w:fldChar w:fldCharType="begin"/>
        </w:r>
        <w:r w:rsidR="008D60DA" w:rsidRPr="008D60DA">
          <w:rPr>
            <w:webHidden/>
          </w:rPr>
          <w:instrText xml:space="preserve"> PAGEREF _Toc125989489 \h </w:instrText>
        </w:r>
        <w:r w:rsidR="008D60DA" w:rsidRPr="008D60DA">
          <w:rPr>
            <w:webHidden/>
          </w:rPr>
        </w:r>
        <w:r w:rsidR="008D60DA" w:rsidRPr="008D60DA">
          <w:rPr>
            <w:webHidden/>
          </w:rPr>
          <w:fldChar w:fldCharType="separate"/>
        </w:r>
        <w:r w:rsidR="007371F4">
          <w:rPr>
            <w:webHidden/>
          </w:rPr>
          <w:t>23</w:t>
        </w:r>
        <w:r w:rsidR="008D60DA" w:rsidRPr="008D60DA">
          <w:rPr>
            <w:webHidden/>
          </w:rPr>
          <w:fldChar w:fldCharType="end"/>
        </w:r>
      </w:hyperlink>
    </w:p>
    <w:p w14:paraId="539EE85A" w14:textId="1DB3AEDB" w:rsidR="00D96D1E" w:rsidRPr="00A45F02" w:rsidRDefault="00052D9D" w:rsidP="00CD040B">
      <w:pPr>
        <w:rPr>
          <w:kern w:val="0"/>
          <w:szCs w:val="21"/>
          <w:lang w:val="en-GB"/>
        </w:rPr>
      </w:pPr>
      <w:r>
        <w:rPr>
          <w:rFonts w:eastAsia="黑体"/>
          <w:noProof/>
          <w:kern w:val="0"/>
          <w:szCs w:val="21"/>
        </w:rPr>
        <w:fldChar w:fldCharType="end"/>
      </w:r>
      <w:bookmarkEnd w:id="18"/>
      <w:bookmarkEnd w:id="19"/>
      <w:bookmarkEnd w:id="20"/>
      <w:bookmarkEnd w:id="21"/>
      <w:bookmarkEnd w:id="22"/>
      <w:bookmarkEnd w:id="23"/>
      <w:bookmarkEnd w:id="24"/>
    </w:p>
    <w:p w14:paraId="00D79CFA" w14:textId="0221075F" w:rsidR="008D60DA" w:rsidRPr="008D60DA" w:rsidRDefault="008D60DA" w:rsidP="008D60DA">
      <w:bookmarkStart w:id="25" w:name="_Toc74842954"/>
      <w:bookmarkStart w:id="26" w:name="_Hlk121758733"/>
      <w:bookmarkStart w:id="27" w:name="_Toc343520017"/>
      <w:bookmarkStart w:id="28" w:name="_Toc370828280"/>
    </w:p>
    <w:p w14:paraId="4824797D" w14:textId="182AB141" w:rsidR="008D60DA" w:rsidRPr="008D60DA" w:rsidRDefault="008D60DA" w:rsidP="008D60DA"/>
    <w:p w14:paraId="38DEC848" w14:textId="47E7991D" w:rsidR="008D60DA" w:rsidRDefault="008D60DA" w:rsidP="008D60DA">
      <w:pPr>
        <w:pStyle w:val="QL-"/>
        <w:rPr>
          <w:lang w:eastAsia="x-none"/>
        </w:rPr>
      </w:pPr>
    </w:p>
    <w:p w14:paraId="0C5FD483" w14:textId="77777777" w:rsidR="008D60DA" w:rsidRDefault="008D60DA" w:rsidP="008D60DA">
      <w:pPr>
        <w:pStyle w:val="1"/>
        <w:spacing w:before="120" w:after="120"/>
        <w:rPr>
          <w:sz w:val="28"/>
          <w:szCs w:val="28"/>
        </w:rPr>
        <w:sectPr w:rsidR="008D60DA" w:rsidSect="00693CD3">
          <w:pgSz w:w="11906" w:h="16838" w:code="9"/>
          <w:pgMar w:top="1440" w:right="1080" w:bottom="1440" w:left="1080" w:header="454" w:footer="0" w:gutter="0"/>
          <w:cols w:space="425"/>
          <w:docGrid w:type="lines" w:linePitch="312"/>
        </w:sectPr>
      </w:pPr>
      <w:bookmarkStart w:id="29" w:name="_Toc105400515"/>
    </w:p>
    <w:p w14:paraId="6235EB89" w14:textId="77777777" w:rsidR="008D60DA" w:rsidRPr="00A751FA" w:rsidRDefault="008D60DA" w:rsidP="008D60DA">
      <w:pPr>
        <w:pStyle w:val="1"/>
        <w:spacing w:before="120" w:after="120"/>
        <w:rPr>
          <w:sz w:val="28"/>
          <w:szCs w:val="28"/>
        </w:rPr>
      </w:pPr>
      <w:bookmarkStart w:id="30" w:name="_Toc125989470"/>
      <w:proofErr w:type="spellStart"/>
      <w:r w:rsidRPr="00A751FA">
        <w:rPr>
          <w:sz w:val="28"/>
          <w:szCs w:val="28"/>
        </w:rPr>
        <w:lastRenderedPageBreak/>
        <w:t>表格索引</w:t>
      </w:r>
      <w:bookmarkEnd w:id="29"/>
      <w:bookmarkEnd w:id="30"/>
      <w:proofErr w:type="spellEnd"/>
    </w:p>
    <w:p w14:paraId="3C29D09A" w14:textId="0CD65F57" w:rsidR="008D60DA" w:rsidRDefault="008D60DA">
      <w:pPr>
        <w:pStyle w:val="af"/>
        <w:tabs>
          <w:tab w:val="right" w:leader="dot" w:pos="9736"/>
        </w:tabs>
        <w:rPr>
          <w:rFonts w:asciiTheme="minorHAnsi" w:eastAsiaTheme="minorEastAsia" w:hAnsiTheme="minorHAnsi" w:cstheme="minorBidi"/>
          <w:noProof/>
          <w:color w:val="auto"/>
          <w:szCs w:val="22"/>
        </w:rPr>
      </w:pPr>
      <w:r w:rsidRPr="005551AF">
        <w:rPr>
          <w:sz w:val="22"/>
          <w:szCs w:val="21"/>
        </w:rPr>
        <w:fldChar w:fldCharType="begin"/>
      </w:r>
      <w:r w:rsidRPr="005551AF">
        <w:rPr>
          <w:sz w:val="22"/>
          <w:szCs w:val="21"/>
        </w:rPr>
        <w:instrText xml:space="preserve"> TOC \h \z \c "</w:instrText>
      </w:r>
      <w:r w:rsidRPr="005551AF">
        <w:rPr>
          <w:sz w:val="22"/>
          <w:szCs w:val="21"/>
        </w:rPr>
        <w:instrText>表格</w:instrText>
      </w:r>
      <w:r w:rsidRPr="005551AF">
        <w:rPr>
          <w:sz w:val="22"/>
          <w:szCs w:val="21"/>
        </w:rPr>
        <w:instrText xml:space="preserve">" </w:instrText>
      </w:r>
      <w:r w:rsidRPr="005551AF">
        <w:rPr>
          <w:sz w:val="22"/>
          <w:szCs w:val="21"/>
        </w:rPr>
        <w:fldChar w:fldCharType="separate"/>
      </w:r>
      <w:hyperlink w:anchor="_Toc125989490" w:history="1">
        <w:r w:rsidRPr="00B414FF">
          <w:rPr>
            <w:rStyle w:val="a7"/>
            <w:noProof/>
          </w:rPr>
          <w:t>表</w:t>
        </w:r>
        <w:r w:rsidRPr="00B414FF">
          <w:rPr>
            <w:rStyle w:val="a7"/>
            <w:noProof/>
          </w:rPr>
          <w:t>1</w:t>
        </w:r>
        <w:r w:rsidRPr="00B414FF">
          <w:rPr>
            <w:rStyle w:val="a7"/>
            <w:noProof/>
          </w:rPr>
          <w:t>：适用模块</w:t>
        </w:r>
        <w:r>
          <w:rPr>
            <w:noProof/>
            <w:webHidden/>
          </w:rPr>
          <w:tab/>
        </w:r>
        <w:r>
          <w:rPr>
            <w:noProof/>
            <w:webHidden/>
          </w:rPr>
          <w:fldChar w:fldCharType="begin"/>
        </w:r>
        <w:r>
          <w:rPr>
            <w:noProof/>
            <w:webHidden/>
          </w:rPr>
          <w:instrText xml:space="preserve"> PAGEREF _Toc125989490 \h </w:instrText>
        </w:r>
        <w:r>
          <w:rPr>
            <w:noProof/>
            <w:webHidden/>
          </w:rPr>
        </w:r>
        <w:r>
          <w:rPr>
            <w:noProof/>
            <w:webHidden/>
          </w:rPr>
          <w:fldChar w:fldCharType="separate"/>
        </w:r>
        <w:r w:rsidR="007371F4">
          <w:rPr>
            <w:noProof/>
            <w:webHidden/>
          </w:rPr>
          <w:t>7</w:t>
        </w:r>
        <w:r>
          <w:rPr>
            <w:noProof/>
            <w:webHidden/>
          </w:rPr>
          <w:fldChar w:fldCharType="end"/>
        </w:r>
      </w:hyperlink>
    </w:p>
    <w:p w14:paraId="2B347BEA" w14:textId="2A760CE6" w:rsidR="008D60DA" w:rsidRDefault="0064067A">
      <w:pPr>
        <w:pStyle w:val="af"/>
        <w:tabs>
          <w:tab w:val="right" w:leader="dot" w:pos="9736"/>
        </w:tabs>
        <w:rPr>
          <w:rFonts w:asciiTheme="minorHAnsi" w:eastAsiaTheme="minorEastAsia" w:hAnsiTheme="minorHAnsi" w:cstheme="minorBidi"/>
          <w:noProof/>
          <w:color w:val="auto"/>
          <w:szCs w:val="22"/>
        </w:rPr>
      </w:pPr>
      <w:hyperlink w:anchor="_Toc125989491" w:history="1">
        <w:r w:rsidR="008D60DA" w:rsidRPr="00B414FF">
          <w:rPr>
            <w:rStyle w:val="a7"/>
            <w:noProof/>
          </w:rPr>
          <w:t>表</w:t>
        </w:r>
        <w:r w:rsidR="008D60DA" w:rsidRPr="00B414FF">
          <w:rPr>
            <w:rStyle w:val="a7"/>
            <w:noProof/>
          </w:rPr>
          <w:t>2</w:t>
        </w:r>
        <w:r w:rsidR="008D60DA" w:rsidRPr="00B414FF">
          <w:rPr>
            <w:rStyle w:val="a7"/>
            <w:noProof/>
          </w:rPr>
          <w:t>：术语缩写</w:t>
        </w:r>
        <w:r w:rsidR="008D60DA">
          <w:rPr>
            <w:noProof/>
            <w:webHidden/>
          </w:rPr>
          <w:tab/>
        </w:r>
        <w:r w:rsidR="008D60DA">
          <w:rPr>
            <w:noProof/>
            <w:webHidden/>
          </w:rPr>
          <w:fldChar w:fldCharType="begin"/>
        </w:r>
        <w:r w:rsidR="008D60DA">
          <w:rPr>
            <w:noProof/>
            <w:webHidden/>
          </w:rPr>
          <w:instrText xml:space="preserve"> PAGEREF _Toc125989491 \h </w:instrText>
        </w:r>
        <w:r w:rsidR="008D60DA">
          <w:rPr>
            <w:noProof/>
            <w:webHidden/>
          </w:rPr>
        </w:r>
        <w:r w:rsidR="008D60DA">
          <w:rPr>
            <w:noProof/>
            <w:webHidden/>
          </w:rPr>
          <w:fldChar w:fldCharType="separate"/>
        </w:r>
        <w:r w:rsidR="007371F4">
          <w:rPr>
            <w:noProof/>
            <w:webHidden/>
          </w:rPr>
          <w:t>23</w:t>
        </w:r>
        <w:r w:rsidR="008D60DA">
          <w:rPr>
            <w:noProof/>
            <w:webHidden/>
          </w:rPr>
          <w:fldChar w:fldCharType="end"/>
        </w:r>
      </w:hyperlink>
    </w:p>
    <w:p w14:paraId="1AE9D3BD" w14:textId="17827CED" w:rsidR="008D60DA" w:rsidRPr="008D60DA" w:rsidRDefault="008D60DA" w:rsidP="008D60DA">
      <w:pPr>
        <w:pStyle w:val="QL-"/>
        <w:rPr>
          <w:lang w:eastAsia="x-none"/>
        </w:rPr>
      </w:pPr>
      <w:r w:rsidRPr="005551AF">
        <w:rPr>
          <w:sz w:val="22"/>
        </w:rPr>
        <w:fldChar w:fldCharType="end"/>
      </w:r>
    </w:p>
    <w:p w14:paraId="1244A522" w14:textId="470E0B63" w:rsidR="00676747" w:rsidRPr="00162E9E" w:rsidRDefault="00676747" w:rsidP="00676747">
      <w:pPr>
        <w:pStyle w:val="1"/>
        <w:pageBreakBefore/>
        <w:spacing w:before="120" w:after="120"/>
        <w:rPr>
          <w:sz w:val="28"/>
          <w:szCs w:val="28"/>
        </w:rPr>
      </w:pPr>
      <w:bookmarkStart w:id="31" w:name="_Toc125989471"/>
      <w:proofErr w:type="spellStart"/>
      <w:r w:rsidRPr="00162E9E">
        <w:rPr>
          <w:rFonts w:hint="eastAsia"/>
          <w:sz w:val="28"/>
          <w:szCs w:val="28"/>
        </w:rPr>
        <w:lastRenderedPageBreak/>
        <w:t>图片索引</w:t>
      </w:r>
      <w:bookmarkEnd w:id="25"/>
      <w:bookmarkEnd w:id="31"/>
      <w:proofErr w:type="spellEnd"/>
    </w:p>
    <w:p w14:paraId="2EB30C18" w14:textId="643477F6" w:rsidR="007371F4" w:rsidRDefault="00676747">
      <w:pPr>
        <w:pStyle w:val="af"/>
        <w:tabs>
          <w:tab w:val="right" w:leader="dot" w:pos="9736"/>
        </w:tabs>
        <w:rPr>
          <w:rFonts w:asciiTheme="minorHAnsi" w:eastAsiaTheme="minorEastAsia" w:hAnsiTheme="minorHAnsi" w:cstheme="minorBidi"/>
          <w:noProof/>
          <w:color w:val="auto"/>
          <w:szCs w:val="22"/>
        </w:rPr>
      </w:pPr>
      <w:r w:rsidRPr="00CE054F">
        <w:rPr>
          <w:szCs w:val="21"/>
        </w:rPr>
        <w:fldChar w:fldCharType="begin"/>
      </w:r>
      <w:r w:rsidRPr="00CE054F">
        <w:rPr>
          <w:szCs w:val="21"/>
        </w:rPr>
        <w:instrText xml:space="preserve"> TOC \h \z \c "Figure" </w:instrText>
      </w:r>
      <w:r w:rsidRPr="00CE054F">
        <w:rPr>
          <w:szCs w:val="21"/>
        </w:rPr>
        <w:fldChar w:fldCharType="separate"/>
      </w:r>
      <w:hyperlink w:anchor="_Toc126425422" w:history="1">
        <w:r w:rsidR="007371F4" w:rsidRPr="0084155C">
          <w:rPr>
            <w:rStyle w:val="a7"/>
            <w:noProof/>
          </w:rPr>
          <w:t>图</w:t>
        </w:r>
        <w:r w:rsidR="007371F4" w:rsidRPr="0084155C">
          <w:rPr>
            <w:rStyle w:val="a7"/>
            <w:noProof/>
          </w:rPr>
          <w:t>1</w:t>
        </w:r>
        <w:r w:rsidR="007371F4" w:rsidRPr="0084155C">
          <w:rPr>
            <w:rStyle w:val="a7"/>
            <w:noProof/>
          </w:rPr>
          <w:t>：硬件系统框架</w:t>
        </w:r>
        <w:r w:rsidR="007371F4">
          <w:rPr>
            <w:noProof/>
            <w:webHidden/>
          </w:rPr>
          <w:tab/>
        </w:r>
        <w:r w:rsidR="007371F4">
          <w:rPr>
            <w:noProof/>
            <w:webHidden/>
          </w:rPr>
          <w:fldChar w:fldCharType="begin"/>
        </w:r>
        <w:r w:rsidR="007371F4">
          <w:rPr>
            <w:noProof/>
            <w:webHidden/>
          </w:rPr>
          <w:instrText xml:space="preserve"> PAGEREF _Toc126425422 \h </w:instrText>
        </w:r>
        <w:r w:rsidR="007371F4">
          <w:rPr>
            <w:noProof/>
            <w:webHidden/>
          </w:rPr>
        </w:r>
        <w:r w:rsidR="007371F4">
          <w:rPr>
            <w:noProof/>
            <w:webHidden/>
          </w:rPr>
          <w:fldChar w:fldCharType="separate"/>
        </w:r>
        <w:r w:rsidR="007371F4">
          <w:rPr>
            <w:noProof/>
            <w:webHidden/>
          </w:rPr>
          <w:t>8</w:t>
        </w:r>
        <w:r w:rsidR="007371F4">
          <w:rPr>
            <w:noProof/>
            <w:webHidden/>
          </w:rPr>
          <w:fldChar w:fldCharType="end"/>
        </w:r>
      </w:hyperlink>
    </w:p>
    <w:p w14:paraId="25E3B037" w14:textId="68DA64D5"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3" w:history="1">
        <w:r w:rsidRPr="0084155C">
          <w:rPr>
            <w:rStyle w:val="a7"/>
            <w:noProof/>
          </w:rPr>
          <w:t>图</w:t>
        </w:r>
        <w:r w:rsidRPr="0084155C">
          <w:rPr>
            <w:rStyle w:val="a7"/>
            <w:noProof/>
          </w:rPr>
          <w:t>2</w:t>
        </w:r>
        <w:r w:rsidRPr="0084155C">
          <w:rPr>
            <w:rStyle w:val="a7"/>
            <w:noProof/>
          </w:rPr>
          <w:t>：软件系统框架</w:t>
        </w:r>
        <w:r>
          <w:rPr>
            <w:noProof/>
            <w:webHidden/>
          </w:rPr>
          <w:tab/>
        </w:r>
        <w:r>
          <w:rPr>
            <w:noProof/>
            <w:webHidden/>
          </w:rPr>
          <w:fldChar w:fldCharType="begin"/>
        </w:r>
        <w:r>
          <w:rPr>
            <w:noProof/>
            <w:webHidden/>
          </w:rPr>
          <w:instrText xml:space="preserve"> PAGEREF _Toc126425423 \h </w:instrText>
        </w:r>
        <w:r>
          <w:rPr>
            <w:noProof/>
            <w:webHidden/>
          </w:rPr>
        </w:r>
        <w:r>
          <w:rPr>
            <w:noProof/>
            <w:webHidden/>
          </w:rPr>
          <w:fldChar w:fldCharType="separate"/>
        </w:r>
        <w:r>
          <w:rPr>
            <w:noProof/>
            <w:webHidden/>
          </w:rPr>
          <w:t>9</w:t>
        </w:r>
        <w:r>
          <w:rPr>
            <w:noProof/>
            <w:webHidden/>
          </w:rPr>
          <w:fldChar w:fldCharType="end"/>
        </w:r>
      </w:hyperlink>
    </w:p>
    <w:p w14:paraId="2AEBEA00" w14:textId="506D7E5C"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4" w:history="1">
        <w:r w:rsidRPr="0084155C">
          <w:rPr>
            <w:rStyle w:val="a7"/>
            <w:noProof/>
          </w:rPr>
          <w:t>图</w:t>
        </w:r>
        <w:r w:rsidRPr="0084155C">
          <w:rPr>
            <w:rStyle w:val="a7"/>
            <w:noProof/>
          </w:rPr>
          <w:t>3</w:t>
        </w:r>
        <w:r w:rsidRPr="0084155C">
          <w:rPr>
            <w:rStyle w:val="a7"/>
            <w:noProof/>
          </w:rPr>
          <w:t>：数据下行业务功能实现</w:t>
        </w:r>
        <w:r>
          <w:rPr>
            <w:noProof/>
            <w:webHidden/>
          </w:rPr>
          <w:tab/>
        </w:r>
        <w:r>
          <w:rPr>
            <w:noProof/>
            <w:webHidden/>
          </w:rPr>
          <w:fldChar w:fldCharType="begin"/>
        </w:r>
        <w:r>
          <w:rPr>
            <w:noProof/>
            <w:webHidden/>
          </w:rPr>
          <w:instrText xml:space="preserve"> PAGEREF _Toc126425424 \h </w:instrText>
        </w:r>
        <w:r>
          <w:rPr>
            <w:noProof/>
            <w:webHidden/>
          </w:rPr>
        </w:r>
        <w:r>
          <w:rPr>
            <w:noProof/>
            <w:webHidden/>
          </w:rPr>
          <w:fldChar w:fldCharType="separate"/>
        </w:r>
        <w:r>
          <w:rPr>
            <w:noProof/>
            <w:webHidden/>
          </w:rPr>
          <w:t>11</w:t>
        </w:r>
        <w:r>
          <w:rPr>
            <w:noProof/>
            <w:webHidden/>
          </w:rPr>
          <w:fldChar w:fldCharType="end"/>
        </w:r>
      </w:hyperlink>
    </w:p>
    <w:p w14:paraId="377CC86F" w14:textId="391778B1"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5" w:history="1">
        <w:r w:rsidRPr="0084155C">
          <w:rPr>
            <w:rStyle w:val="a7"/>
            <w:noProof/>
          </w:rPr>
          <w:t>图</w:t>
        </w:r>
        <w:r w:rsidRPr="0084155C">
          <w:rPr>
            <w:rStyle w:val="a7"/>
            <w:noProof/>
          </w:rPr>
          <w:t>4</w:t>
        </w:r>
        <w:r w:rsidRPr="0084155C">
          <w:rPr>
            <w:rStyle w:val="a7"/>
            <w:noProof/>
          </w:rPr>
          <w:t>：系统初始化流程图</w:t>
        </w:r>
        <w:r>
          <w:rPr>
            <w:noProof/>
            <w:webHidden/>
          </w:rPr>
          <w:tab/>
        </w:r>
        <w:r>
          <w:rPr>
            <w:noProof/>
            <w:webHidden/>
          </w:rPr>
          <w:fldChar w:fldCharType="begin"/>
        </w:r>
        <w:r>
          <w:rPr>
            <w:noProof/>
            <w:webHidden/>
          </w:rPr>
          <w:instrText xml:space="preserve"> PAGEREF _Toc126425425 \h </w:instrText>
        </w:r>
        <w:r>
          <w:rPr>
            <w:noProof/>
            <w:webHidden/>
          </w:rPr>
        </w:r>
        <w:r>
          <w:rPr>
            <w:noProof/>
            <w:webHidden/>
          </w:rPr>
          <w:fldChar w:fldCharType="separate"/>
        </w:r>
        <w:r>
          <w:rPr>
            <w:noProof/>
            <w:webHidden/>
          </w:rPr>
          <w:t>18</w:t>
        </w:r>
        <w:r>
          <w:rPr>
            <w:noProof/>
            <w:webHidden/>
          </w:rPr>
          <w:fldChar w:fldCharType="end"/>
        </w:r>
      </w:hyperlink>
    </w:p>
    <w:p w14:paraId="49221A46" w14:textId="0BEC7EE9"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6" w:history="1">
        <w:r w:rsidRPr="0084155C">
          <w:rPr>
            <w:rStyle w:val="a7"/>
            <w:noProof/>
          </w:rPr>
          <w:t>图</w:t>
        </w:r>
        <w:r w:rsidRPr="0084155C">
          <w:rPr>
            <w:rStyle w:val="a7"/>
            <w:noProof/>
          </w:rPr>
          <w:t>5</w:t>
        </w:r>
        <w:r w:rsidRPr="0084155C">
          <w:rPr>
            <w:rStyle w:val="a7"/>
            <w:noProof/>
          </w:rPr>
          <w:t>：数据下行业务处理线程</w:t>
        </w:r>
        <w:r>
          <w:rPr>
            <w:noProof/>
            <w:webHidden/>
          </w:rPr>
          <w:tab/>
        </w:r>
        <w:r>
          <w:rPr>
            <w:noProof/>
            <w:webHidden/>
          </w:rPr>
          <w:fldChar w:fldCharType="begin"/>
        </w:r>
        <w:r>
          <w:rPr>
            <w:noProof/>
            <w:webHidden/>
          </w:rPr>
          <w:instrText xml:space="preserve"> PAGEREF _Toc126425426 \h </w:instrText>
        </w:r>
        <w:r>
          <w:rPr>
            <w:noProof/>
            <w:webHidden/>
          </w:rPr>
        </w:r>
        <w:r>
          <w:rPr>
            <w:noProof/>
            <w:webHidden/>
          </w:rPr>
          <w:fldChar w:fldCharType="separate"/>
        </w:r>
        <w:r>
          <w:rPr>
            <w:noProof/>
            <w:webHidden/>
          </w:rPr>
          <w:t>19</w:t>
        </w:r>
        <w:r>
          <w:rPr>
            <w:noProof/>
            <w:webHidden/>
          </w:rPr>
          <w:fldChar w:fldCharType="end"/>
        </w:r>
      </w:hyperlink>
    </w:p>
    <w:p w14:paraId="3C56C200" w14:textId="40B0A12D"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7" w:history="1">
        <w:r w:rsidRPr="0084155C">
          <w:rPr>
            <w:rStyle w:val="a7"/>
            <w:noProof/>
          </w:rPr>
          <w:t>图</w:t>
        </w:r>
        <w:r w:rsidRPr="0084155C">
          <w:rPr>
            <w:rStyle w:val="a7"/>
            <w:noProof/>
          </w:rPr>
          <w:t>6</w:t>
        </w:r>
        <w:r w:rsidRPr="0084155C">
          <w:rPr>
            <w:rStyle w:val="a7"/>
            <w:noProof/>
          </w:rPr>
          <w:t>：数据上行业务处理线程</w:t>
        </w:r>
        <w:r>
          <w:rPr>
            <w:noProof/>
            <w:webHidden/>
          </w:rPr>
          <w:tab/>
        </w:r>
        <w:r>
          <w:rPr>
            <w:noProof/>
            <w:webHidden/>
          </w:rPr>
          <w:fldChar w:fldCharType="begin"/>
        </w:r>
        <w:r>
          <w:rPr>
            <w:noProof/>
            <w:webHidden/>
          </w:rPr>
          <w:instrText xml:space="preserve"> PAGEREF _Toc126425427 \h </w:instrText>
        </w:r>
        <w:r>
          <w:rPr>
            <w:noProof/>
            <w:webHidden/>
          </w:rPr>
        </w:r>
        <w:r>
          <w:rPr>
            <w:noProof/>
            <w:webHidden/>
          </w:rPr>
          <w:fldChar w:fldCharType="separate"/>
        </w:r>
        <w:r>
          <w:rPr>
            <w:noProof/>
            <w:webHidden/>
          </w:rPr>
          <w:t>20</w:t>
        </w:r>
        <w:r>
          <w:rPr>
            <w:noProof/>
            <w:webHidden/>
          </w:rPr>
          <w:fldChar w:fldCharType="end"/>
        </w:r>
      </w:hyperlink>
    </w:p>
    <w:p w14:paraId="675D5A48" w14:textId="6555B688" w:rsidR="007371F4" w:rsidRDefault="007371F4">
      <w:pPr>
        <w:pStyle w:val="af"/>
        <w:tabs>
          <w:tab w:val="right" w:leader="dot" w:pos="9736"/>
        </w:tabs>
        <w:rPr>
          <w:rFonts w:asciiTheme="minorHAnsi" w:eastAsiaTheme="minorEastAsia" w:hAnsiTheme="minorHAnsi" w:cstheme="minorBidi"/>
          <w:noProof/>
          <w:color w:val="auto"/>
          <w:szCs w:val="22"/>
        </w:rPr>
      </w:pPr>
      <w:hyperlink w:anchor="_Toc126425428" w:history="1">
        <w:r w:rsidRPr="0084155C">
          <w:rPr>
            <w:rStyle w:val="a7"/>
            <w:noProof/>
          </w:rPr>
          <w:t>图</w:t>
        </w:r>
        <w:r w:rsidRPr="0084155C">
          <w:rPr>
            <w:rStyle w:val="a7"/>
            <w:noProof/>
          </w:rPr>
          <w:t>7</w:t>
        </w:r>
        <w:r w:rsidRPr="0084155C">
          <w:rPr>
            <w:rStyle w:val="a7"/>
            <w:noProof/>
          </w:rPr>
          <w:t>：</w:t>
        </w:r>
        <w:r w:rsidRPr="0084155C">
          <w:rPr>
            <w:rStyle w:val="a7"/>
            <w:noProof/>
          </w:rPr>
          <w:t>OTA</w:t>
        </w:r>
        <w:r w:rsidRPr="0084155C">
          <w:rPr>
            <w:rStyle w:val="a7"/>
            <w:noProof/>
          </w:rPr>
          <w:t>升级流程</w:t>
        </w:r>
        <w:r>
          <w:rPr>
            <w:noProof/>
            <w:webHidden/>
          </w:rPr>
          <w:tab/>
        </w:r>
        <w:r>
          <w:rPr>
            <w:noProof/>
            <w:webHidden/>
          </w:rPr>
          <w:fldChar w:fldCharType="begin"/>
        </w:r>
        <w:r>
          <w:rPr>
            <w:noProof/>
            <w:webHidden/>
          </w:rPr>
          <w:instrText xml:space="preserve"> PAGEREF _Toc126425428 \h </w:instrText>
        </w:r>
        <w:r>
          <w:rPr>
            <w:noProof/>
            <w:webHidden/>
          </w:rPr>
        </w:r>
        <w:r>
          <w:rPr>
            <w:noProof/>
            <w:webHidden/>
          </w:rPr>
          <w:fldChar w:fldCharType="separate"/>
        </w:r>
        <w:r>
          <w:rPr>
            <w:noProof/>
            <w:webHidden/>
          </w:rPr>
          <w:t>20</w:t>
        </w:r>
        <w:r>
          <w:rPr>
            <w:noProof/>
            <w:webHidden/>
          </w:rPr>
          <w:fldChar w:fldCharType="end"/>
        </w:r>
      </w:hyperlink>
    </w:p>
    <w:p w14:paraId="2804A86F" w14:textId="035D65A9" w:rsidR="00676747" w:rsidRPr="00162E9E" w:rsidRDefault="00676747" w:rsidP="00676747">
      <w:pPr>
        <w:pStyle w:val="af"/>
        <w:tabs>
          <w:tab w:val="right" w:leader="dot" w:pos="8296"/>
        </w:tabs>
        <w:ind w:left="0" w:firstLine="0"/>
        <w:rPr>
          <w:szCs w:val="21"/>
        </w:rPr>
      </w:pPr>
      <w:r w:rsidRPr="00CE054F">
        <w:rPr>
          <w:szCs w:val="21"/>
        </w:rPr>
        <w:fldChar w:fldCharType="end"/>
      </w:r>
      <w:bookmarkEnd w:id="26"/>
    </w:p>
    <w:p w14:paraId="55BE752D" w14:textId="77777777" w:rsidR="00676747" w:rsidRPr="00162E9E" w:rsidRDefault="00676747" w:rsidP="00676747">
      <w:pPr>
        <w:pStyle w:val="af"/>
        <w:tabs>
          <w:tab w:val="right" w:leader="dot" w:pos="8296"/>
        </w:tabs>
        <w:ind w:left="0" w:firstLine="0"/>
        <w:rPr>
          <w:szCs w:val="21"/>
        </w:rPr>
      </w:pPr>
    </w:p>
    <w:p w14:paraId="06A22ACC" w14:textId="77777777" w:rsidR="00D96D1E" w:rsidRPr="00450D6C" w:rsidRDefault="00D96D1E" w:rsidP="002F2EED">
      <w:pPr>
        <w:pStyle w:val="1"/>
        <w:spacing w:before="120" w:after="120"/>
        <w:rPr>
          <w:sz w:val="28"/>
          <w:szCs w:val="28"/>
          <w:lang w:val="en-GB"/>
        </w:rPr>
        <w:sectPr w:rsidR="00D96D1E" w:rsidRPr="00450D6C" w:rsidSect="00693CD3">
          <w:pgSz w:w="11906" w:h="16838" w:code="9"/>
          <w:pgMar w:top="1440" w:right="1080" w:bottom="1440" w:left="1080" w:header="454" w:footer="0" w:gutter="0"/>
          <w:cols w:space="425"/>
          <w:docGrid w:type="lines" w:linePitch="312"/>
        </w:sectPr>
      </w:pPr>
    </w:p>
    <w:p w14:paraId="165099B8" w14:textId="77777777" w:rsidR="008B2A10" w:rsidRPr="00162E9E" w:rsidRDefault="008B2A10" w:rsidP="008B2A10">
      <w:pPr>
        <w:pStyle w:val="Quectel1"/>
        <w:pageBreakBefore w:val="0"/>
        <w:numPr>
          <w:ilvl w:val="0"/>
          <w:numId w:val="5"/>
        </w:numPr>
        <w:wordWrap/>
        <w:spacing w:before="960" w:after="60"/>
        <w:ind w:left="964" w:right="107" w:hanging="964"/>
        <w:rPr>
          <w:rFonts w:ascii="黑体"/>
          <w:sz w:val="48"/>
          <w:szCs w:val="48"/>
        </w:rPr>
      </w:pPr>
      <w:bookmarkStart w:id="32" w:name="_Toc74842955"/>
      <w:bookmarkStart w:id="33" w:name="_Toc125989472"/>
      <w:bookmarkEnd w:id="27"/>
      <w:bookmarkEnd w:id="28"/>
      <w:r w:rsidRPr="00162E9E">
        <w:rPr>
          <w:rFonts w:ascii="黑体" w:hint="eastAsia"/>
          <w:sz w:val="48"/>
          <w:szCs w:val="48"/>
        </w:rPr>
        <w:lastRenderedPageBreak/>
        <w:t>引言</w:t>
      </w:r>
      <w:bookmarkEnd w:id="32"/>
      <w:bookmarkEnd w:id="33"/>
    </w:p>
    <w:p w14:paraId="0A050425" w14:textId="3A592EE1" w:rsidR="00A7018A" w:rsidRDefault="00A7018A" w:rsidP="00291889">
      <w:bookmarkStart w:id="34" w:name="_Toc119683552"/>
    </w:p>
    <w:p w14:paraId="0A683419" w14:textId="7B43A95B" w:rsidR="00291889" w:rsidRDefault="00291889" w:rsidP="00D00314">
      <w:pPr>
        <w:ind w:firstLineChars="200" w:firstLine="420"/>
      </w:pPr>
      <w:r>
        <w:rPr>
          <w:rFonts w:hint="eastAsia"/>
        </w:rPr>
        <w:t>本</w:t>
      </w:r>
      <w:r w:rsidRPr="00FD2F1F">
        <w:rPr>
          <w:rFonts w:hint="eastAsia"/>
        </w:rPr>
        <w:t>文档</w:t>
      </w:r>
      <w:r>
        <w:rPr>
          <w:rFonts w:hint="eastAsia"/>
        </w:rPr>
        <w:t>主要</w:t>
      </w:r>
      <w:r w:rsidRPr="00FD2F1F">
        <w:rPr>
          <w:rFonts w:hint="eastAsia"/>
        </w:rPr>
        <w:t>描述</w:t>
      </w:r>
      <w:r>
        <w:rPr>
          <w:rFonts w:hint="eastAsia"/>
        </w:rPr>
        <w:t>移远通信</w:t>
      </w:r>
      <w:proofErr w:type="spellStart"/>
      <w:r>
        <w:rPr>
          <w:rFonts w:hint="eastAsia"/>
        </w:rPr>
        <w:t>Q</w:t>
      </w:r>
      <w:r>
        <w:t>uecPython</w:t>
      </w:r>
      <w:proofErr w:type="spellEnd"/>
      <w:r>
        <w:t xml:space="preserve"> DTU</w:t>
      </w:r>
      <w:r>
        <w:rPr>
          <w:rFonts w:hint="eastAsia"/>
        </w:rPr>
        <w:t>的</w:t>
      </w:r>
      <w:r w:rsidRPr="00FD2F1F">
        <w:rPr>
          <w:rFonts w:hint="eastAsia"/>
        </w:rPr>
        <w:t>设计框架，包含</w:t>
      </w:r>
      <w:r>
        <w:rPr>
          <w:rFonts w:hint="eastAsia"/>
        </w:rPr>
        <w:t>软硬件系统框架、关键</w:t>
      </w:r>
      <w:r w:rsidRPr="00FD2F1F">
        <w:rPr>
          <w:rFonts w:hint="eastAsia"/>
        </w:rPr>
        <w:t>组件功能描述</w:t>
      </w:r>
      <w:r>
        <w:rPr>
          <w:rFonts w:hint="eastAsia"/>
        </w:rPr>
        <w:t>、</w:t>
      </w:r>
      <w:r w:rsidRPr="00FD2F1F">
        <w:rPr>
          <w:rFonts w:hint="eastAsia"/>
        </w:rPr>
        <w:t>系统初始化流程</w:t>
      </w:r>
      <w:r>
        <w:rPr>
          <w:rFonts w:hint="eastAsia"/>
        </w:rPr>
        <w:t>和业务流程的介绍以及功能示例</w:t>
      </w:r>
      <w:r w:rsidRPr="00FD2F1F">
        <w:rPr>
          <w:rFonts w:hint="eastAsia"/>
        </w:rPr>
        <w:t>，方便</w:t>
      </w:r>
      <w:r>
        <w:rPr>
          <w:rFonts w:hint="eastAsia"/>
        </w:rPr>
        <w:t>用户</w:t>
      </w:r>
      <w:r w:rsidRPr="00FD2F1F">
        <w:rPr>
          <w:rFonts w:hint="eastAsia"/>
        </w:rPr>
        <w:t>快速</w:t>
      </w:r>
      <w:r>
        <w:rPr>
          <w:rFonts w:hint="eastAsia"/>
        </w:rPr>
        <w:t>了解</w:t>
      </w:r>
      <w:r w:rsidR="001940B5">
        <w:t>DTU</w:t>
      </w:r>
      <w:r w:rsidR="001940B5">
        <w:rPr>
          <w:rFonts w:hint="eastAsia"/>
        </w:rPr>
        <w:t>方案</w:t>
      </w:r>
      <w:r w:rsidRPr="00FD2F1F">
        <w:rPr>
          <w:rFonts w:hint="eastAsia"/>
        </w:rPr>
        <w:t>的整体架构与功能。</w:t>
      </w:r>
    </w:p>
    <w:p w14:paraId="77F530B6" w14:textId="77777777" w:rsidR="00E1777A" w:rsidRPr="00D00314" w:rsidRDefault="00E1777A" w:rsidP="00D00314"/>
    <w:p w14:paraId="145AB174" w14:textId="77777777" w:rsidR="00E1777A" w:rsidRDefault="00E1777A" w:rsidP="00E1777A">
      <w:pPr>
        <w:pStyle w:val="Quectel2"/>
        <w:numPr>
          <w:ilvl w:val="1"/>
          <w:numId w:val="5"/>
        </w:numPr>
        <w:tabs>
          <w:tab w:val="num" w:pos="360"/>
        </w:tabs>
        <w:ind w:left="600" w:hanging="600"/>
      </w:pPr>
      <w:bookmarkStart w:id="35" w:name="_Toc105400517"/>
      <w:bookmarkStart w:id="36" w:name="_Toc125989473"/>
      <w:r>
        <w:rPr>
          <w:rFonts w:hint="eastAsia"/>
        </w:rPr>
        <w:t>适用模块</w:t>
      </w:r>
      <w:bookmarkEnd w:id="35"/>
      <w:bookmarkEnd w:id="36"/>
    </w:p>
    <w:p w14:paraId="76566204" w14:textId="77777777" w:rsidR="00E1777A" w:rsidRPr="00D00314" w:rsidRDefault="00E1777A"/>
    <w:p w14:paraId="6AFB1A1A" w14:textId="77777777" w:rsidR="00E1777A" w:rsidRPr="00D00314" w:rsidRDefault="00E1777A" w:rsidP="0083596C">
      <w:pPr>
        <w:pStyle w:val="Char1TimesNewRoman"/>
        <w:numPr>
          <w:ilvl w:val="0"/>
          <w:numId w:val="0"/>
        </w:numPr>
        <w:ind w:left="420" w:hanging="420"/>
      </w:pPr>
      <w:bookmarkStart w:id="37" w:name="_Hlk125989200"/>
      <w:bookmarkStart w:id="38" w:name="_Toc125989490"/>
      <w:r w:rsidRPr="00D00314">
        <w:rPr>
          <w:rFonts w:hint="eastAsia"/>
        </w:rPr>
        <w:t>表</w:t>
      </w:r>
      <w:r w:rsidRPr="0083596C">
        <w:fldChar w:fldCharType="begin"/>
      </w:r>
      <w:r w:rsidRPr="00D00314">
        <w:instrText xml:space="preserve"> SEQ </w:instrText>
      </w:r>
      <w:r w:rsidRPr="00D00314">
        <w:rPr>
          <w:rFonts w:hint="eastAsia"/>
        </w:rPr>
        <w:instrText>表格</w:instrText>
      </w:r>
      <w:r w:rsidRPr="00D00314">
        <w:instrText xml:space="preserve"> \* ARABIC </w:instrText>
      </w:r>
      <w:r w:rsidRPr="0083596C">
        <w:fldChar w:fldCharType="separate"/>
      </w:r>
      <w:r w:rsidRPr="00D00314">
        <w:rPr>
          <w:noProof/>
        </w:rPr>
        <w:t>1</w:t>
      </w:r>
      <w:r w:rsidRPr="0083596C">
        <w:fldChar w:fldCharType="end"/>
      </w:r>
      <w:r w:rsidRPr="00D00314">
        <w:rPr>
          <w:rFonts w:hint="eastAsia"/>
        </w:rPr>
        <w:t>：</w:t>
      </w:r>
      <w:bookmarkEnd w:id="37"/>
      <w:r w:rsidRPr="00D00314">
        <w:rPr>
          <w:rFonts w:hint="eastAsia"/>
        </w:rPr>
        <w:t>适用模块</w:t>
      </w:r>
      <w:bookmarkEnd w:id="38"/>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000" w:firstRow="0" w:lastRow="0" w:firstColumn="0" w:lastColumn="0" w:noHBand="0" w:noVBand="0"/>
      </w:tblPr>
      <w:tblGrid>
        <w:gridCol w:w="2904"/>
        <w:gridCol w:w="6950"/>
      </w:tblGrid>
      <w:tr w:rsidR="00E1777A" w:rsidRPr="0032134F" w14:paraId="18D15C65" w14:textId="77777777" w:rsidTr="00C32C0F">
        <w:trPr>
          <w:trHeight w:val="510"/>
        </w:trPr>
        <w:tc>
          <w:tcPr>
            <w:tcW w:w="2904" w:type="dxa"/>
            <w:shd w:val="pct15" w:color="auto" w:fill="auto"/>
            <w:tcMar>
              <w:top w:w="11" w:type="dxa"/>
              <w:bottom w:w="11" w:type="dxa"/>
            </w:tcMar>
            <w:vAlign w:val="center"/>
          </w:tcPr>
          <w:p w14:paraId="3E2551F4" w14:textId="77777777" w:rsidR="00E1777A" w:rsidRPr="0032134F" w:rsidRDefault="00E1777A" w:rsidP="00C32C0F">
            <w:pPr>
              <w:rPr>
                <w:b/>
                <w:bCs/>
              </w:rPr>
            </w:pPr>
            <w:r>
              <w:rPr>
                <w:rFonts w:hint="eastAsia"/>
                <w:b/>
                <w:bCs/>
              </w:rPr>
              <w:t>模块系列</w:t>
            </w:r>
          </w:p>
        </w:tc>
        <w:tc>
          <w:tcPr>
            <w:tcW w:w="6950" w:type="dxa"/>
            <w:shd w:val="pct15" w:color="auto" w:fill="auto"/>
            <w:tcMar>
              <w:top w:w="11" w:type="dxa"/>
              <w:bottom w:w="11" w:type="dxa"/>
            </w:tcMar>
            <w:vAlign w:val="center"/>
          </w:tcPr>
          <w:p w14:paraId="38C5D6E2" w14:textId="77777777" w:rsidR="00E1777A" w:rsidRPr="0032134F" w:rsidRDefault="00E1777A" w:rsidP="00C32C0F">
            <w:pPr>
              <w:rPr>
                <w:b/>
                <w:bCs/>
              </w:rPr>
            </w:pPr>
            <w:r>
              <w:rPr>
                <w:rFonts w:hint="eastAsia"/>
                <w:b/>
                <w:bCs/>
              </w:rPr>
              <w:t>模块</w:t>
            </w:r>
          </w:p>
        </w:tc>
      </w:tr>
      <w:tr w:rsidR="00D80677" w:rsidRPr="0032134F" w14:paraId="1364FC2B" w14:textId="77777777" w:rsidTr="00C32C0F">
        <w:trPr>
          <w:trHeight w:val="510"/>
        </w:trPr>
        <w:tc>
          <w:tcPr>
            <w:tcW w:w="2904" w:type="dxa"/>
            <w:vMerge w:val="restart"/>
            <w:shd w:val="clear" w:color="auto" w:fill="auto"/>
            <w:tcMar>
              <w:top w:w="11" w:type="dxa"/>
              <w:bottom w:w="11" w:type="dxa"/>
            </w:tcMar>
            <w:vAlign w:val="center"/>
          </w:tcPr>
          <w:p w14:paraId="32D23C53" w14:textId="6B20E75B" w:rsidR="00D80677" w:rsidRPr="0032134F" w:rsidRDefault="00D80677" w:rsidP="00C32C0F">
            <w:pPr>
              <w:ind w:left="210" w:hangingChars="100" w:hanging="210"/>
              <w:jc w:val="left"/>
            </w:pPr>
            <w:r>
              <w:rPr>
                <w:rFonts w:hint="eastAsia"/>
              </w:rPr>
              <w:t>L</w:t>
            </w:r>
            <w:r>
              <w:t>TE S</w:t>
            </w:r>
            <w:r>
              <w:rPr>
                <w:rFonts w:hint="eastAsia"/>
              </w:rPr>
              <w:t>tandard</w:t>
            </w:r>
          </w:p>
        </w:tc>
        <w:tc>
          <w:tcPr>
            <w:tcW w:w="6950" w:type="dxa"/>
            <w:shd w:val="clear" w:color="auto" w:fill="auto"/>
            <w:tcMar>
              <w:top w:w="11" w:type="dxa"/>
              <w:bottom w:w="11" w:type="dxa"/>
            </w:tcMar>
            <w:vAlign w:val="center"/>
          </w:tcPr>
          <w:p w14:paraId="46610761" w14:textId="77ECBB98" w:rsidR="00D80677" w:rsidRPr="0032134F" w:rsidRDefault="00D80677" w:rsidP="00C32C0F">
            <w:pPr>
              <w:jc w:val="left"/>
            </w:pPr>
            <w:r>
              <w:rPr>
                <w:rFonts w:eastAsia="等线" w:hint="eastAsia"/>
                <w:szCs w:val="21"/>
              </w:rPr>
              <w:t>E</w:t>
            </w:r>
            <w:r>
              <w:rPr>
                <w:rFonts w:eastAsia="等线"/>
                <w:szCs w:val="21"/>
              </w:rPr>
              <w:t>C21</w:t>
            </w:r>
            <w:r>
              <w:rPr>
                <w:rFonts w:eastAsia="等线" w:hint="eastAsia"/>
                <w:szCs w:val="21"/>
              </w:rPr>
              <w:t>-</w:t>
            </w:r>
            <w:r>
              <w:rPr>
                <w:rFonts w:eastAsia="等线"/>
                <w:szCs w:val="21"/>
              </w:rPr>
              <w:t>AUX</w:t>
            </w:r>
          </w:p>
        </w:tc>
      </w:tr>
      <w:tr w:rsidR="00D80677" w:rsidRPr="0032134F" w14:paraId="28C1DA15" w14:textId="77777777" w:rsidTr="00C32C0F">
        <w:trPr>
          <w:trHeight w:val="510"/>
        </w:trPr>
        <w:tc>
          <w:tcPr>
            <w:tcW w:w="2904" w:type="dxa"/>
            <w:vMerge/>
            <w:shd w:val="clear" w:color="auto" w:fill="auto"/>
            <w:tcMar>
              <w:top w:w="11" w:type="dxa"/>
              <w:bottom w:w="11" w:type="dxa"/>
            </w:tcMar>
            <w:vAlign w:val="center"/>
          </w:tcPr>
          <w:p w14:paraId="7432DE97" w14:textId="1919526B" w:rsidR="00D80677" w:rsidRPr="007E44B3" w:rsidRDefault="00D80677" w:rsidP="00C32C0F">
            <w:pPr>
              <w:ind w:left="210" w:hangingChars="100" w:hanging="210"/>
              <w:jc w:val="left"/>
            </w:pPr>
          </w:p>
        </w:tc>
        <w:tc>
          <w:tcPr>
            <w:tcW w:w="6950" w:type="dxa"/>
            <w:shd w:val="clear" w:color="auto" w:fill="auto"/>
            <w:tcMar>
              <w:top w:w="11" w:type="dxa"/>
              <w:bottom w:w="11" w:type="dxa"/>
            </w:tcMar>
            <w:vAlign w:val="center"/>
          </w:tcPr>
          <w:p w14:paraId="5E922C7F" w14:textId="005F6C68" w:rsidR="00D80677" w:rsidRPr="007E44B3" w:rsidRDefault="00D80677" w:rsidP="00C32C0F">
            <w:pPr>
              <w:jc w:val="left"/>
            </w:pPr>
            <w:r w:rsidRPr="00E1777A">
              <w:t>EC800G</w:t>
            </w:r>
            <w:r>
              <w:rPr>
                <w:rFonts w:hint="eastAsia"/>
              </w:rPr>
              <w:t>-</w:t>
            </w:r>
            <w:r>
              <w:t>CN</w:t>
            </w:r>
          </w:p>
        </w:tc>
      </w:tr>
      <w:tr w:rsidR="00D80677" w:rsidRPr="0032134F" w14:paraId="37AC1048" w14:textId="77777777" w:rsidTr="00C32C0F">
        <w:trPr>
          <w:trHeight w:val="510"/>
        </w:trPr>
        <w:tc>
          <w:tcPr>
            <w:tcW w:w="2904" w:type="dxa"/>
            <w:vMerge/>
            <w:shd w:val="clear" w:color="auto" w:fill="auto"/>
            <w:tcMar>
              <w:top w:w="11" w:type="dxa"/>
              <w:bottom w:w="11" w:type="dxa"/>
            </w:tcMar>
            <w:vAlign w:val="center"/>
          </w:tcPr>
          <w:p w14:paraId="7B3CF13A" w14:textId="77777777" w:rsidR="00D80677" w:rsidRPr="007E44B3" w:rsidRDefault="00D80677" w:rsidP="00C32C0F">
            <w:pPr>
              <w:ind w:left="210" w:hangingChars="100" w:hanging="210"/>
              <w:jc w:val="left"/>
            </w:pPr>
          </w:p>
        </w:tc>
        <w:tc>
          <w:tcPr>
            <w:tcW w:w="6950" w:type="dxa"/>
            <w:shd w:val="clear" w:color="auto" w:fill="auto"/>
            <w:tcMar>
              <w:top w:w="11" w:type="dxa"/>
              <w:bottom w:w="11" w:type="dxa"/>
            </w:tcMar>
            <w:vAlign w:val="center"/>
          </w:tcPr>
          <w:p w14:paraId="6BFF2E9C" w14:textId="5A748CE5" w:rsidR="00D80677" w:rsidRDefault="008E4D3B" w:rsidP="00C32C0F">
            <w:pPr>
              <w:jc w:val="left"/>
              <w:rPr>
                <w:rFonts w:eastAsia="等线"/>
                <w:szCs w:val="21"/>
              </w:rPr>
            </w:pPr>
            <w:r w:rsidRPr="00E1777A">
              <w:t>EC200U</w:t>
            </w:r>
            <w:r>
              <w:rPr>
                <w:rFonts w:hint="eastAsia"/>
              </w:rPr>
              <w:t>系列</w:t>
            </w:r>
          </w:p>
        </w:tc>
      </w:tr>
      <w:tr w:rsidR="00D80677" w:rsidRPr="0032134F" w14:paraId="53B74D23" w14:textId="77777777" w:rsidTr="00C32C0F">
        <w:trPr>
          <w:trHeight w:val="510"/>
        </w:trPr>
        <w:tc>
          <w:tcPr>
            <w:tcW w:w="2904" w:type="dxa"/>
            <w:vMerge/>
            <w:shd w:val="clear" w:color="auto" w:fill="auto"/>
            <w:tcMar>
              <w:top w:w="11" w:type="dxa"/>
              <w:bottom w:w="11" w:type="dxa"/>
            </w:tcMar>
            <w:vAlign w:val="center"/>
          </w:tcPr>
          <w:p w14:paraId="730D77F1" w14:textId="77777777" w:rsidR="00D80677" w:rsidRPr="007E44B3" w:rsidRDefault="00D80677" w:rsidP="00C32C0F">
            <w:pPr>
              <w:ind w:left="210" w:hangingChars="100" w:hanging="210"/>
              <w:jc w:val="left"/>
            </w:pPr>
          </w:p>
        </w:tc>
        <w:tc>
          <w:tcPr>
            <w:tcW w:w="6950" w:type="dxa"/>
            <w:shd w:val="clear" w:color="auto" w:fill="auto"/>
            <w:tcMar>
              <w:top w:w="11" w:type="dxa"/>
              <w:bottom w:w="11" w:type="dxa"/>
            </w:tcMar>
            <w:vAlign w:val="center"/>
          </w:tcPr>
          <w:p w14:paraId="66BF4B44" w14:textId="6963B118" w:rsidR="00D80677" w:rsidRDefault="00D80677" w:rsidP="00C32C0F">
            <w:pPr>
              <w:jc w:val="left"/>
              <w:rPr>
                <w:rFonts w:eastAsia="等线"/>
                <w:szCs w:val="21"/>
              </w:rPr>
            </w:pPr>
            <w:r w:rsidRPr="00E1777A">
              <w:t>EC600U</w:t>
            </w:r>
            <w:r>
              <w:rPr>
                <w:rFonts w:hint="eastAsia"/>
              </w:rPr>
              <w:t>系列</w:t>
            </w:r>
          </w:p>
        </w:tc>
      </w:tr>
      <w:tr w:rsidR="008E4D3B" w:rsidRPr="0032134F" w14:paraId="65781E5C" w14:textId="77777777" w:rsidTr="00C32C0F">
        <w:trPr>
          <w:trHeight w:val="510"/>
        </w:trPr>
        <w:tc>
          <w:tcPr>
            <w:tcW w:w="2904" w:type="dxa"/>
            <w:vMerge/>
            <w:shd w:val="clear" w:color="auto" w:fill="auto"/>
            <w:tcMar>
              <w:top w:w="11" w:type="dxa"/>
              <w:bottom w:w="11" w:type="dxa"/>
            </w:tcMar>
            <w:vAlign w:val="center"/>
          </w:tcPr>
          <w:p w14:paraId="71B0DB93"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28E49D6D" w14:textId="26EC8B35" w:rsidR="008E4D3B" w:rsidRPr="00E1777A" w:rsidRDefault="008E4D3B" w:rsidP="008E4D3B">
            <w:pPr>
              <w:jc w:val="left"/>
            </w:pPr>
            <w:r w:rsidRPr="00E1777A">
              <w:t>EG915U</w:t>
            </w:r>
            <w:r>
              <w:rPr>
                <w:rFonts w:hint="eastAsia"/>
              </w:rPr>
              <w:t>系列</w:t>
            </w:r>
          </w:p>
        </w:tc>
      </w:tr>
      <w:tr w:rsidR="008E4D3B" w:rsidRPr="0032134F" w14:paraId="3121DD31" w14:textId="77777777" w:rsidTr="00C32C0F">
        <w:trPr>
          <w:trHeight w:val="510"/>
        </w:trPr>
        <w:tc>
          <w:tcPr>
            <w:tcW w:w="2904" w:type="dxa"/>
            <w:vMerge/>
            <w:shd w:val="clear" w:color="auto" w:fill="auto"/>
            <w:tcMar>
              <w:top w:w="11" w:type="dxa"/>
              <w:bottom w:w="11" w:type="dxa"/>
            </w:tcMar>
            <w:vAlign w:val="center"/>
          </w:tcPr>
          <w:p w14:paraId="43A4F9E6"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2B13C964" w14:textId="462EB1CD" w:rsidR="008E4D3B" w:rsidRPr="00E1777A" w:rsidRDefault="008E4D3B" w:rsidP="008E4D3B">
            <w:pPr>
              <w:jc w:val="left"/>
            </w:pPr>
            <w:r>
              <w:rPr>
                <w:rFonts w:eastAsia="等线" w:hint="eastAsia"/>
                <w:szCs w:val="21"/>
              </w:rPr>
              <w:t>E</w:t>
            </w:r>
            <w:r>
              <w:rPr>
                <w:rFonts w:eastAsia="等线"/>
                <w:szCs w:val="21"/>
              </w:rPr>
              <w:t>C200A</w:t>
            </w:r>
            <w:r w:rsidRPr="00D00314">
              <w:rPr>
                <w:rFonts w:hint="eastAsia"/>
              </w:rPr>
              <w:t>系列</w:t>
            </w:r>
          </w:p>
        </w:tc>
      </w:tr>
      <w:tr w:rsidR="008E4D3B" w:rsidRPr="0032134F" w14:paraId="629B7340" w14:textId="77777777" w:rsidTr="00C32C0F">
        <w:trPr>
          <w:trHeight w:val="510"/>
        </w:trPr>
        <w:tc>
          <w:tcPr>
            <w:tcW w:w="2904" w:type="dxa"/>
            <w:vMerge/>
            <w:shd w:val="clear" w:color="auto" w:fill="auto"/>
            <w:tcMar>
              <w:top w:w="11" w:type="dxa"/>
              <w:bottom w:w="11" w:type="dxa"/>
            </w:tcMar>
            <w:vAlign w:val="center"/>
          </w:tcPr>
          <w:p w14:paraId="443ECB07"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37FF9247" w14:textId="745F7B7B" w:rsidR="008E4D3B" w:rsidRDefault="008E4D3B" w:rsidP="008E4D3B">
            <w:pPr>
              <w:jc w:val="left"/>
              <w:rPr>
                <w:rFonts w:eastAsia="等线"/>
                <w:szCs w:val="21"/>
              </w:rPr>
            </w:pPr>
            <w:r>
              <w:rPr>
                <w:rFonts w:eastAsia="等线" w:hint="eastAsia"/>
                <w:szCs w:val="21"/>
              </w:rPr>
              <w:t>E</w:t>
            </w:r>
            <w:r>
              <w:rPr>
                <w:rFonts w:eastAsia="等线"/>
                <w:szCs w:val="21"/>
              </w:rPr>
              <w:t>C600M</w:t>
            </w:r>
            <w:r>
              <w:rPr>
                <w:rFonts w:eastAsia="等线" w:hint="eastAsia"/>
                <w:szCs w:val="21"/>
              </w:rPr>
              <w:t>-</w:t>
            </w:r>
            <w:r>
              <w:rPr>
                <w:rFonts w:eastAsia="等线"/>
                <w:szCs w:val="21"/>
              </w:rPr>
              <w:t>CN</w:t>
            </w:r>
          </w:p>
        </w:tc>
      </w:tr>
      <w:tr w:rsidR="008E4D3B" w:rsidRPr="0032134F" w14:paraId="7C22D58A" w14:textId="77777777" w:rsidTr="00C32C0F">
        <w:trPr>
          <w:trHeight w:val="510"/>
        </w:trPr>
        <w:tc>
          <w:tcPr>
            <w:tcW w:w="2904" w:type="dxa"/>
            <w:vMerge/>
            <w:shd w:val="clear" w:color="auto" w:fill="auto"/>
            <w:tcMar>
              <w:top w:w="11" w:type="dxa"/>
              <w:bottom w:w="11" w:type="dxa"/>
            </w:tcMar>
            <w:vAlign w:val="center"/>
          </w:tcPr>
          <w:p w14:paraId="76C0787B"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50DAFCD8" w14:textId="6347A6A4" w:rsidR="008E4D3B" w:rsidRDefault="008E4D3B" w:rsidP="008E4D3B">
            <w:pPr>
              <w:jc w:val="left"/>
              <w:rPr>
                <w:rFonts w:eastAsia="等线"/>
                <w:szCs w:val="21"/>
              </w:rPr>
            </w:pPr>
            <w:r>
              <w:rPr>
                <w:rFonts w:eastAsia="等线" w:hint="eastAsia"/>
                <w:szCs w:val="21"/>
              </w:rPr>
              <w:t>E</w:t>
            </w:r>
            <w:r>
              <w:rPr>
                <w:rFonts w:eastAsia="等线"/>
                <w:szCs w:val="21"/>
              </w:rPr>
              <w:t>C800M-CN</w:t>
            </w:r>
          </w:p>
        </w:tc>
      </w:tr>
      <w:tr w:rsidR="008E4D3B" w:rsidRPr="0032134F" w14:paraId="6F4D644A" w14:textId="77777777" w:rsidTr="00C32C0F">
        <w:trPr>
          <w:trHeight w:val="510"/>
        </w:trPr>
        <w:tc>
          <w:tcPr>
            <w:tcW w:w="2904" w:type="dxa"/>
            <w:vMerge/>
            <w:shd w:val="clear" w:color="auto" w:fill="auto"/>
            <w:tcMar>
              <w:top w:w="11" w:type="dxa"/>
              <w:bottom w:w="11" w:type="dxa"/>
            </w:tcMar>
            <w:vAlign w:val="center"/>
          </w:tcPr>
          <w:p w14:paraId="4FA00057"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4839DFD9" w14:textId="3FE3CDC6" w:rsidR="008E4D3B" w:rsidRDefault="008E4D3B" w:rsidP="008E4D3B">
            <w:pPr>
              <w:jc w:val="left"/>
              <w:rPr>
                <w:rFonts w:eastAsia="等线"/>
                <w:szCs w:val="21"/>
              </w:rPr>
            </w:pPr>
            <w:r>
              <w:rPr>
                <w:rFonts w:eastAsia="等线" w:hint="eastAsia"/>
                <w:szCs w:val="21"/>
              </w:rPr>
              <w:t>E</w:t>
            </w:r>
            <w:r>
              <w:rPr>
                <w:rFonts w:eastAsia="等线"/>
                <w:szCs w:val="21"/>
              </w:rPr>
              <w:t>C800N-CN</w:t>
            </w:r>
          </w:p>
        </w:tc>
      </w:tr>
      <w:tr w:rsidR="008E4D3B" w:rsidRPr="0032134F" w14:paraId="025B3DB7" w14:textId="77777777" w:rsidTr="00C32C0F">
        <w:trPr>
          <w:trHeight w:val="510"/>
        </w:trPr>
        <w:tc>
          <w:tcPr>
            <w:tcW w:w="2904" w:type="dxa"/>
            <w:vMerge/>
            <w:shd w:val="clear" w:color="auto" w:fill="auto"/>
            <w:tcMar>
              <w:top w:w="11" w:type="dxa"/>
              <w:bottom w:w="11" w:type="dxa"/>
            </w:tcMar>
            <w:vAlign w:val="center"/>
          </w:tcPr>
          <w:p w14:paraId="5E0674B3"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38B7E865" w14:textId="5FE12005" w:rsidR="008E4D3B" w:rsidRDefault="008E4D3B" w:rsidP="008E4D3B">
            <w:pPr>
              <w:jc w:val="left"/>
              <w:rPr>
                <w:rFonts w:eastAsia="等线"/>
                <w:szCs w:val="21"/>
              </w:rPr>
            </w:pPr>
            <w:r>
              <w:rPr>
                <w:rFonts w:eastAsia="等线" w:hint="eastAsia"/>
                <w:szCs w:val="21"/>
              </w:rPr>
              <w:t>E</w:t>
            </w:r>
            <w:r>
              <w:rPr>
                <w:rFonts w:eastAsia="等线"/>
                <w:szCs w:val="21"/>
              </w:rPr>
              <w:t>C600N-CN</w:t>
            </w:r>
          </w:p>
        </w:tc>
      </w:tr>
      <w:tr w:rsidR="008E4D3B" w:rsidRPr="0032134F" w14:paraId="0359DC30" w14:textId="77777777" w:rsidTr="00C32C0F">
        <w:trPr>
          <w:trHeight w:val="510"/>
        </w:trPr>
        <w:tc>
          <w:tcPr>
            <w:tcW w:w="2904" w:type="dxa"/>
            <w:shd w:val="clear" w:color="auto" w:fill="auto"/>
            <w:tcMar>
              <w:top w:w="11" w:type="dxa"/>
              <w:bottom w:w="11" w:type="dxa"/>
            </w:tcMar>
            <w:vAlign w:val="center"/>
          </w:tcPr>
          <w:p w14:paraId="2EB3CA9F" w14:textId="3D94A405" w:rsidR="008E4D3B" w:rsidRPr="007E44B3" w:rsidRDefault="00B02A4F" w:rsidP="008E4D3B">
            <w:pPr>
              <w:ind w:left="210" w:hangingChars="100" w:hanging="210"/>
              <w:jc w:val="left"/>
            </w:pPr>
            <w:r>
              <w:rPr>
                <w:rFonts w:hint="eastAsia"/>
              </w:rPr>
              <w:t>N</w:t>
            </w:r>
            <w:r>
              <w:t>B-I</w:t>
            </w:r>
            <w:r>
              <w:rPr>
                <w:rFonts w:hint="eastAsia"/>
              </w:rPr>
              <w:t>o</w:t>
            </w:r>
            <w:r>
              <w:t>T</w:t>
            </w:r>
          </w:p>
        </w:tc>
        <w:tc>
          <w:tcPr>
            <w:tcW w:w="6950" w:type="dxa"/>
            <w:shd w:val="clear" w:color="auto" w:fill="auto"/>
            <w:tcMar>
              <w:top w:w="11" w:type="dxa"/>
              <w:bottom w:w="11" w:type="dxa"/>
            </w:tcMar>
            <w:vAlign w:val="center"/>
          </w:tcPr>
          <w:p w14:paraId="4270FAFF" w14:textId="0E9D3326" w:rsidR="008E4D3B" w:rsidRPr="00B02A4F" w:rsidRDefault="008E4D3B" w:rsidP="00B02A4F">
            <w:r w:rsidRPr="00B02A4F">
              <w:t>BC25</w:t>
            </w:r>
            <w:r w:rsidR="00B02A4F" w:rsidRPr="00B02A4F">
              <w:rPr>
                <w:rFonts w:hint="eastAsia"/>
              </w:rPr>
              <w:t>系列</w:t>
            </w:r>
          </w:p>
        </w:tc>
      </w:tr>
      <w:tr w:rsidR="008E4D3B" w:rsidRPr="0032134F" w14:paraId="3312D74E" w14:textId="77777777" w:rsidTr="00C32C0F">
        <w:trPr>
          <w:trHeight w:val="510"/>
        </w:trPr>
        <w:tc>
          <w:tcPr>
            <w:tcW w:w="2904" w:type="dxa"/>
            <w:vMerge w:val="restart"/>
            <w:shd w:val="clear" w:color="auto" w:fill="auto"/>
            <w:tcMar>
              <w:top w:w="11" w:type="dxa"/>
              <w:bottom w:w="11" w:type="dxa"/>
            </w:tcMar>
            <w:vAlign w:val="center"/>
          </w:tcPr>
          <w:p w14:paraId="03C8E737" w14:textId="4B590D8D" w:rsidR="008E4D3B" w:rsidRPr="007E44B3" w:rsidRDefault="008E4D3B" w:rsidP="008E4D3B">
            <w:pPr>
              <w:ind w:left="210" w:hangingChars="100" w:hanging="210"/>
              <w:jc w:val="left"/>
            </w:pPr>
            <w:r>
              <w:rPr>
                <w:rFonts w:hint="eastAsia"/>
              </w:rPr>
              <w:t>L</w:t>
            </w:r>
            <w:r>
              <w:t>PWA</w:t>
            </w:r>
          </w:p>
        </w:tc>
        <w:tc>
          <w:tcPr>
            <w:tcW w:w="6950" w:type="dxa"/>
            <w:shd w:val="clear" w:color="auto" w:fill="auto"/>
            <w:tcMar>
              <w:top w:w="11" w:type="dxa"/>
              <w:bottom w:w="11" w:type="dxa"/>
            </w:tcMar>
            <w:vAlign w:val="center"/>
          </w:tcPr>
          <w:p w14:paraId="4D5AE513" w14:textId="5732ABB8" w:rsidR="008E4D3B" w:rsidRPr="00B02A4F" w:rsidRDefault="008E4D3B" w:rsidP="00B02A4F">
            <w:r w:rsidRPr="00B02A4F">
              <w:t>BG95</w:t>
            </w:r>
            <w:r w:rsidRPr="00B02A4F">
              <w:rPr>
                <w:rFonts w:hint="eastAsia"/>
              </w:rPr>
              <w:t>系列</w:t>
            </w:r>
          </w:p>
        </w:tc>
      </w:tr>
      <w:tr w:rsidR="008E4D3B" w:rsidRPr="0032134F" w14:paraId="70FC988C" w14:textId="77777777" w:rsidTr="00C32C0F">
        <w:trPr>
          <w:trHeight w:val="510"/>
        </w:trPr>
        <w:tc>
          <w:tcPr>
            <w:tcW w:w="2904" w:type="dxa"/>
            <w:vMerge/>
            <w:shd w:val="clear" w:color="auto" w:fill="auto"/>
            <w:tcMar>
              <w:top w:w="11" w:type="dxa"/>
              <w:bottom w:w="11" w:type="dxa"/>
            </w:tcMar>
            <w:vAlign w:val="center"/>
          </w:tcPr>
          <w:p w14:paraId="46D8E76F" w14:textId="77777777" w:rsidR="008E4D3B" w:rsidRPr="007E44B3" w:rsidRDefault="008E4D3B" w:rsidP="008E4D3B">
            <w:pPr>
              <w:ind w:left="210" w:hangingChars="100" w:hanging="210"/>
              <w:jc w:val="left"/>
            </w:pPr>
          </w:p>
        </w:tc>
        <w:tc>
          <w:tcPr>
            <w:tcW w:w="6950" w:type="dxa"/>
            <w:shd w:val="clear" w:color="auto" w:fill="auto"/>
            <w:tcMar>
              <w:top w:w="11" w:type="dxa"/>
              <w:bottom w:w="11" w:type="dxa"/>
            </w:tcMar>
            <w:vAlign w:val="center"/>
          </w:tcPr>
          <w:p w14:paraId="0A3366D4" w14:textId="25752248" w:rsidR="008E4D3B" w:rsidRPr="00B02A4F" w:rsidRDefault="008E4D3B" w:rsidP="00B02A4F">
            <w:r w:rsidRPr="00B02A4F">
              <w:rPr>
                <w:rFonts w:hint="eastAsia"/>
              </w:rPr>
              <w:t>B</w:t>
            </w:r>
            <w:r w:rsidRPr="00B02A4F">
              <w:t>G77</w:t>
            </w:r>
          </w:p>
        </w:tc>
      </w:tr>
    </w:tbl>
    <w:p w14:paraId="0F61BA3E" w14:textId="77777777" w:rsidR="00E1777A" w:rsidRDefault="00E1777A" w:rsidP="00291889"/>
    <w:p w14:paraId="1672E29A" w14:textId="64C908C1" w:rsidR="006D7222" w:rsidRPr="00D00314" w:rsidRDefault="006D7222" w:rsidP="00D00314">
      <w:pPr>
        <w:sectPr w:rsidR="006D7222" w:rsidRPr="00D00314" w:rsidSect="00623768">
          <w:footerReference w:type="first" r:id="rId17"/>
          <w:pgSz w:w="11906" w:h="16838" w:code="9"/>
          <w:pgMar w:top="1440" w:right="1080" w:bottom="1440" w:left="1080" w:header="454" w:footer="0" w:gutter="0"/>
          <w:cols w:space="425"/>
          <w:docGrid w:type="lines" w:linePitch="312"/>
        </w:sectPr>
      </w:pPr>
    </w:p>
    <w:p w14:paraId="506BF174" w14:textId="2BBC6711" w:rsidR="00BD7F8E" w:rsidRDefault="00BD7F8E" w:rsidP="00A7018A">
      <w:pPr>
        <w:pStyle w:val="QL-1"/>
        <w:ind w:left="0" w:firstLine="0"/>
      </w:pPr>
      <w:bookmarkStart w:id="39" w:name="_Toc125989474"/>
      <w:r>
        <w:rPr>
          <w:rFonts w:hint="eastAsia"/>
        </w:rPr>
        <w:lastRenderedPageBreak/>
        <w:t>系统</w:t>
      </w:r>
      <w:r>
        <w:t>框架</w:t>
      </w:r>
      <w:bookmarkEnd w:id="34"/>
      <w:bookmarkEnd w:id="39"/>
    </w:p>
    <w:p w14:paraId="581AE23B" w14:textId="77777777" w:rsidR="00384342" w:rsidRPr="00384342" w:rsidRDefault="00384342" w:rsidP="00000ACC">
      <w:pPr>
        <w:pStyle w:val="QL-"/>
      </w:pPr>
    </w:p>
    <w:p w14:paraId="1A65CB46" w14:textId="77777777" w:rsidR="00BD7F8E" w:rsidRDefault="00BD7F8E" w:rsidP="00FD17E1">
      <w:pPr>
        <w:pStyle w:val="QL-2"/>
      </w:pPr>
      <w:bookmarkStart w:id="40" w:name="_Toc117496919"/>
      <w:bookmarkStart w:id="41" w:name="_Toc117855830"/>
      <w:bookmarkStart w:id="42" w:name="_Toc117856114"/>
      <w:bookmarkStart w:id="43" w:name="_Toc119683553"/>
      <w:bookmarkStart w:id="44" w:name="_Toc121573771"/>
      <w:bookmarkStart w:id="45" w:name="_Toc121573790"/>
      <w:bookmarkStart w:id="46" w:name="_Toc121747101"/>
      <w:bookmarkStart w:id="47" w:name="_Toc121749900"/>
      <w:bookmarkStart w:id="48" w:name="_Toc117496920"/>
      <w:bookmarkStart w:id="49" w:name="_Toc117855831"/>
      <w:bookmarkStart w:id="50" w:name="_Toc117856115"/>
      <w:bookmarkStart w:id="51" w:name="_Toc119683554"/>
      <w:bookmarkStart w:id="52" w:name="_Toc121573772"/>
      <w:bookmarkStart w:id="53" w:name="_Toc121573791"/>
      <w:bookmarkStart w:id="54" w:name="_Toc121747102"/>
      <w:bookmarkStart w:id="55" w:name="_Toc121749901"/>
      <w:bookmarkStart w:id="56" w:name="_Toc119683555"/>
      <w:bookmarkStart w:id="57" w:name="_Toc125989475"/>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roofErr w:type="spellStart"/>
      <w:r>
        <w:rPr>
          <w:rFonts w:hint="eastAsia"/>
        </w:rPr>
        <w:t>硬件</w:t>
      </w:r>
      <w:r>
        <w:t>系统框</w:t>
      </w:r>
      <w:r>
        <w:rPr>
          <w:rFonts w:hint="eastAsia"/>
        </w:rPr>
        <w:t>架</w:t>
      </w:r>
      <w:bookmarkEnd w:id="56"/>
      <w:bookmarkEnd w:id="57"/>
      <w:proofErr w:type="spellEnd"/>
    </w:p>
    <w:p w14:paraId="4E340E1A" w14:textId="77777777" w:rsidR="00733F5F" w:rsidRPr="00733F5F" w:rsidRDefault="00733F5F" w:rsidP="00000ACC">
      <w:pPr>
        <w:pStyle w:val="QL-"/>
      </w:pPr>
    </w:p>
    <w:p w14:paraId="3E0DD4D6" w14:textId="0634481F" w:rsidR="00BD7F8E" w:rsidRDefault="005112DE" w:rsidP="003316E6">
      <w:pPr>
        <w:ind w:firstLineChars="200" w:firstLine="420"/>
        <w:rPr>
          <w:noProof/>
        </w:rPr>
      </w:pPr>
      <w:r>
        <w:rPr>
          <w:rFonts w:hint="eastAsia"/>
          <w:noProof/>
        </w:rPr>
        <w:t>硬件</w:t>
      </w:r>
      <w:r w:rsidR="00BD7F8E" w:rsidRPr="007077BF">
        <w:rPr>
          <w:noProof/>
        </w:rPr>
        <w:t>系统</w:t>
      </w:r>
      <w:r w:rsidR="00BD7F8E">
        <w:rPr>
          <w:rFonts w:hint="eastAsia"/>
          <w:noProof/>
        </w:rPr>
        <w:t>框架</w:t>
      </w:r>
      <w:r w:rsidR="00BD7F8E" w:rsidRPr="007077BF">
        <w:rPr>
          <w:noProof/>
        </w:rPr>
        <w:t>如下：</w:t>
      </w:r>
    </w:p>
    <w:p w14:paraId="33AAE3F8" w14:textId="53905625" w:rsidR="00BD7F8E" w:rsidRDefault="00BD7F8E">
      <w:pPr>
        <w:pStyle w:val="aff4"/>
        <w:numPr>
          <w:ilvl w:val="0"/>
          <w:numId w:val="15"/>
        </w:numPr>
        <w:ind w:firstLineChars="0"/>
        <w:rPr>
          <w:noProof/>
        </w:rPr>
      </w:pPr>
      <w:r>
        <w:rPr>
          <w:rFonts w:hint="eastAsia"/>
          <w:noProof/>
        </w:rPr>
        <w:t>模块</w:t>
      </w:r>
      <w:r w:rsidR="00990946">
        <w:rPr>
          <w:rFonts w:hint="eastAsia"/>
          <w:noProof/>
        </w:rPr>
        <w:t>端</w:t>
      </w:r>
      <w:r>
        <w:rPr>
          <w:rFonts w:hint="eastAsia"/>
          <w:noProof/>
        </w:rPr>
        <w:t>支持</w:t>
      </w:r>
      <w:r>
        <w:rPr>
          <w:rFonts w:hint="eastAsia"/>
          <w:noProof/>
        </w:rPr>
        <w:t>UART</w:t>
      </w:r>
      <w:r w:rsidR="00090524">
        <w:rPr>
          <w:rFonts w:hint="eastAsia"/>
          <w:noProof/>
        </w:rPr>
        <w:t>、</w:t>
      </w:r>
      <w:r w:rsidR="0023169E">
        <w:rPr>
          <w:rFonts w:hint="eastAsia"/>
          <w:noProof/>
        </w:rPr>
        <w:t>G</w:t>
      </w:r>
      <w:r>
        <w:rPr>
          <w:rFonts w:hint="eastAsia"/>
          <w:noProof/>
        </w:rPr>
        <w:t>PIO</w:t>
      </w:r>
      <w:r w:rsidR="00090524">
        <w:rPr>
          <w:rFonts w:hint="eastAsia"/>
          <w:noProof/>
        </w:rPr>
        <w:t>、</w:t>
      </w:r>
      <w:r>
        <w:rPr>
          <w:rFonts w:hint="eastAsia"/>
          <w:noProof/>
        </w:rPr>
        <w:t>LTE</w:t>
      </w:r>
      <w:r>
        <w:rPr>
          <w:rFonts w:hint="eastAsia"/>
          <w:noProof/>
        </w:rPr>
        <w:t>等功能。</w:t>
      </w:r>
    </w:p>
    <w:p w14:paraId="3DF86CD9" w14:textId="6345A4A1" w:rsidR="00BD7F8E" w:rsidRDefault="00BD7F8E">
      <w:pPr>
        <w:pStyle w:val="aff4"/>
        <w:numPr>
          <w:ilvl w:val="0"/>
          <w:numId w:val="15"/>
        </w:numPr>
        <w:ind w:firstLineChars="0"/>
        <w:rPr>
          <w:noProof/>
        </w:rPr>
      </w:pPr>
      <w:r>
        <w:rPr>
          <w:rFonts w:hint="eastAsia"/>
          <w:noProof/>
        </w:rPr>
        <w:t>模块通过</w:t>
      </w:r>
      <w:r>
        <w:rPr>
          <w:rFonts w:hint="eastAsia"/>
          <w:noProof/>
        </w:rPr>
        <w:t>UART</w:t>
      </w:r>
      <w:r w:rsidR="00DC6CF2">
        <w:rPr>
          <w:rFonts w:hint="eastAsia"/>
          <w:noProof/>
        </w:rPr>
        <w:t>端口</w:t>
      </w:r>
      <w:r w:rsidR="000E40FF">
        <w:rPr>
          <w:rFonts w:hint="eastAsia"/>
          <w:noProof/>
        </w:rPr>
        <w:t>与</w:t>
      </w:r>
      <w:r>
        <w:rPr>
          <w:rFonts w:hint="eastAsia"/>
          <w:noProof/>
        </w:rPr>
        <w:t>MCU</w:t>
      </w:r>
      <w:r w:rsidR="000E40FF">
        <w:rPr>
          <w:rFonts w:hint="eastAsia"/>
          <w:noProof/>
        </w:rPr>
        <w:t>进行</w:t>
      </w:r>
      <w:r>
        <w:rPr>
          <w:rFonts w:hint="eastAsia"/>
          <w:noProof/>
        </w:rPr>
        <w:t>通信。</w:t>
      </w:r>
    </w:p>
    <w:p w14:paraId="7E748CCE" w14:textId="46502B46" w:rsidR="00BD7F8E" w:rsidRPr="005C5DFC" w:rsidRDefault="00BD7F8E">
      <w:pPr>
        <w:pStyle w:val="aff4"/>
        <w:numPr>
          <w:ilvl w:val="0"/>
          <w:numId w:val="15"/>
        </w:numPr>
        <w:ind w:firstLineChars="0"/>
        <w:rPr>
          <w:noProof/>
        </w:rPr>
      </w:pPr>
      <w:r>
        <w:rPr>
          <w:rFonts w:hint="eastAsia"/>
          <w:noProof/>
        </w:rPr>
        <w:t>模块可使用</w:t>
      </w:r>
      <w:r>
        <w:rPr>
          <w:rFonts w:hint="eastAsia"/>
          <w:noProof/>
        </w:rPr>
        <w:t>MQTT</w:t>
      </w:r>
      <w:r w:rsidR="00AE3D2F">
        <w:rPr>
          <w:rFonts w:hint="eastAsia"/>
          <w:noProof/>
        </w:rPr>
        <w:t>或</w:t>
      </w:r>
      <w:r>
        <w:rPr>
          <w:rFonts w:hint="eastAsia"/>
          <w:noProof/>
        </w:rPr>
        <w:t>TCP</w:t>
      </w:r>
      <w:r>
        <w:rPr>
          <w:rFonts w:hint="eastAsia"/>
          <w:noProof/>
        </w:rPr>
        <w:t>协议</w:t>
      </w:r>
      <w:r w:rsidR="00AE3D2F">
        <w:rPr>
          <w:rFonts w:hint="eastAsia"/>
          <w:noProof/>
        </w:rPr>
        <w:t>与云平台进行通信。</w:t>
      </w:r>
      <w:r>
        <w:rPr>
          <w:rFonts w:hint="eastAsia"/>
          <w:noProof/>
        </w:rPr>
        <w:t>目前支持移远云、阿里云、腾讯云、华为云或者</w:t>
      </w:r>
      <w:r w:rsidR="00AE3D2F">
        <w:rPr>
          <w:rFonts w:hint="eastAsia"/>
          <w:noProof/>
        </w:rPr>
        <w:t>用户</w:t>
      </w:r>
      <w:r>
        <w:rPr>
          <w:rFonts w:hint="eastAsia"/>
          <w:noProof/>
        </w:rPr>
        <w:t>私有的</w:t>
      </w:r>
      <w:r w:rsidR="008D7569">
        <w:rPr>
          <w:rFonts w:hint="eastAsia"/>
          <w:noProof/>
        </w:rPr>
        <w:t>MQTT</w:t>
      </w:r>
      <w:r w:rsidR="008D7569">
        <w:rPr>
          <w:rFonts w:hint="eastAsia"/>
          <w:noProof/>
        </w:rPr>
        <w:t>或</w:t>
      </w:r>
      <w:r w:rsidR="008D7569">
        <w:rPr>
          <w:rFonts w:hint="eastAsia"/>
          <w:noProof/>
        </w:rPr>
        <w:t>TCP</w:t>
      </w:r>
      <w:r>
        <w:rPr>
          <w:rFonts w:hint="eastAsia"/>
          <w:noProof/>
        </w:rPr>
        <w:t>协议云平台。</w:t>
      </w:r>
    </w:p>
    <w:p w14:paraId="584AC215" w14:textId="1C3D5D36" w:rsidR="00BD7F8E" w:rsidRDefault="008D7569" w:rsidP="008D7569">
      <w:pPr>
        <w:spacing w:before="100" w:beforeAutospacing="1"/>
        <w:jc w:val="center"/>
        <w:rPr>
          <w:noProof/>
        </w:rPr>
      </w:pPr>
      <w:r>
        <w:rPr>
          <w:noProof/>
        </w:rPr>
        <w:drawing>
          <wp:inline distT="0" distB="0" distL="0" distR="0" wp14:anchorId="792DA912" wp14:editId="4605D893">
            <wp:extent cx="6188710" cy="2845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2845435"/>
                    </a:xfrm>
                    <a:prstGeom prst="rect">
                      <a:avLst/>
                    </a:prstGeom>
                  </pic:spPr>
                </pic:pic>
              </a:graphicData>
            </a:graphic>
          </wp:inline>
        </w:drawing>
      </w:r>
    </w:p>
    <w:p w14:paraId="47047439" w14:textId="77777777" w:rsidR="004D5777" w:rsidRDefault="00676747" w:rsidP="00D00314">
      <w:pPr>
        <w:pStyle w:val="QuectelChart"/>
        <w:ind w:firstLineChars="0" w:firstLine="0"/>
      </w:pPr>
      <w:bookmarkStart w:id="58" w:name="_Toc126425422"/>
      <w:r>
        <w:rPr>
          <w:rFonts w:hint="eastAsia"/>
        </w:rPr>
        <w:t>图</w:t>
      </w:r>
      <w:r w:rsidRPr="00E82712">
        <w:fldChar w:fldCharType="begin"/>
      </w:r>
      <w:r w:rsidRPr="00E82712">
        <w:instrText xml:space="preserve"> SEQ Figure \* ARABIC </w:instrText>
      </w:r>
      <w:r w:rsidRPr="00E82712">
        <w:fldChar w:fldCharType="separate"/>
      </w:r>
      <w:r>
        <w:rPr>
          <w:noProof/>
        </w:rPr>
        <w:t>1</w:t>
      </w:r>
      <w:r w:rsidRPr="00E82712">
        <w:fldChar w:fldCharType="end"/>
      </w:r>
      <w:r>
        <w:rPr>
          <w:rFonts w:hint="eastAsia"/>
        </w:rPr>
        <w:t>：</w:t>
      </w:r>
      <w:r w:rsidR="004D5777">
        <w:t>硬件系统框架</w:t>
      </w:r>
      <w:bookmarkEnd w:id="58"/>
    </w:p>
    <w:p w14:paraId="10EB8B52" w14:textId="77777777" w:rsidR="00FD17E1" w:rsidRDefault="00FD17E1" w:rsidP="00FD17E1">
      <w:pPr>
        <w:pStyle w:val="QL-2"/>
        <w:sectPr w:rsidR="00FD17E1" w:rsidSect="00623768">
          <w:pgSz w:w="11906" w:h="16838" w:code="9"/>
          <w:pgMar w:top="1440" w:right="1080" w:bottom="1440" w:left="1080" w:header="454" w:footer="0" w:gutter="0"/>
          <w:cols w:space="425"/>
          <w:docGrid w:type="lines" w:linePitch="312"/>
        </w:sectPr>
      </w:pPr>
      <w:bookmarkStart w:id="59" w:name="_Toc119683556"/>
    </w:p>
    <w:p w14:paraId="374C8FBF" w14:textId="77777777" w:rsidR="00BD7F8E" w:rsidRDefault="00BD7F8E" w:rsidP="00FD17E1">
      <w:pPr>
        <w:pStyle w:val="QL-2"/>
      </w:pPr>
      <w:bookmarkStart w:id="60" w:name="_Toc125989476"/>
      <w:proofErr w:type="spellStart"/>
      <w:r>
        <w:rPr>
          <w:rFonts w:hint="eastAsia"/>
        </w:rPr>
        <w:lastRenderedPageBreak/>
        <w:t>软件</w:t>
      </w:r>
      <w:r>
        <w:t>系统框</w:t>
      </w:r>
      <w:r>
        <w:rPr>
          <w:rFonts w:hint="eastAsia"/>
        </w:rPr>
        <w:t>架</w:t>
      </w:r>
      <w:bookmarkEnd w:id="59"/>
      <w:bookmarkEnd w:id="60"/>
      <w:proofErr w:type="spellEnd"/>
    </w:p>
    <w:p w14:paraId="0F336CC1" w14:textId="77777777" w:rsidR="00733F5F" w:rsidRPr="00733F5F" w:rsidRDefault="00733F5F" w:rsidP="00000ACC">
      <w:pPr>
        <w:pStyle w:val="QL-"/>
      </w:pPr>
    </w:p>
    <w:bookmarkStart w:id="61" w:name="_Hlk126078556"/>
    <w:p w14:paraId="214E3DA6" w14:textId="53AC7ED6" w:rsidR="00BD7F8E" w:rsidRDefault="007550D8">
      <w:pPr>
        <w:spacing w:before="100" w:beforeAutospacing="1"/>
        <w:jc w:val="center"/>
        <w:rPr>
          <w:noProof/>
        </w:rPr>
      </w:pPr>
      <w:r>
        <w:object w:dxaOrig="14505" w:dyaOrig="9300" w14:anchorId="58FE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12pt" o:ole="">
            <v:imagedata r:id="rId19" o:title=""/>
          </v:shape>
          <o:OLEObject Type="Embed" ProgID="Visio.Drawing.15" ShapeID="_x0000_i1025" DrawAspect="Content" ObjectID="_1737038208" r:id="rId20"/>
        </w:object>
      </w:r>
      <w:bookmarkEnd w:id="61"/>
    </w:p>
    <w:p w14:paraId="519FDA27" w14:textId="0322AA96" w:rsidR="004D5777" w:rsidRPr="007077BF" w:rsidRDefault="00676747" w:rsidP="00774D20">
      <w:pPr>
        <w:pStyle w:val="QuectelChart"/>
        <w:ind w:firstLineChars="0" w:firstLine="0"/>
      </w:pPr>
      <w:bookmarkStart w:id="62" w:name="_Hlk121906102"/>
      <w:bookmarkStart w:id="63" w:name="_Toc126425423"/>
      <w:r>
        <w:rPr>
          <w:rFonts w:hint="eastAsia"/>
        </w:rPr>
        <w:t>图</w:t>
      </w:r>
      <w:r w:rsidRPr="00E82712">
        <w:fldChar w:fldCharType="begin"/>
      </w:r>
      <w:r w:rsidRPr="00E82712">
        <w:instrText xml:space="preserve"> SEQ Figure \* ARABIC </w:instrText>
      </w:r>
      <w:r w:rsidRPr="00E82712">
        <w:fldChar w:fldCharType="separate"/>
      </w:r>
      <w:r w:rsidR="00B0296F">
        <w:rPr>
          <w:noProof/>
        </w:rPr>
        <w:t>2</w:t>
      </w:r>
      <w:r w:rsidRPr="00E82712">
        <w:fldChar w:fldCharType="end"/>
      </w:r>
      <w:r>
        <w:rPr>
          <w:rFonts w:hint="eastAsia"/>
        </w:rPr>
        <w:t>：</w:t>
      </w:r>
      <w:r w:rsidR="004D5777">
        <w:t>软件系统框架</w:t>
      </w:r>
      <w:bookmarkEnd w:id="63"/>
    </w:p>
    <w:p w14:paraId="7C80E3A1" w14:textId="77777777" w:rsidR="00FD17E1" w:rsidRDefault="00FD17E1" w:rsidP="00FD17E1">
      <w:pPr>
        <w:pStyle w:val="QL-1"/>
        <w:sectPr w:rsidR="00FD17E1" w:rsidSect="00623768">
          <w:pgSz w:w="11906" w:h="16838" w:code="9"/>
          <w:pgMar w:top="1440" w:right="1080" w:bottom="1440" w:left="1080" w:header="454" w:footer="0" w:gutter="0"/>
          <w:cols w:space="425"/>
          <w:docGrid w:type="lines" w:linePitch="312"/>
        </w:sectPr>
      </w:pPr>
      <w:bookmarkStart w:id="64" w:name="_Toc119683557"/>
      <w:bookmarkEnd w:id="62"/>
    </w:p>
    <w:p w14:paraId="77A9930B" w14:textId="77777777" w:rsidR="00BD7F8E" w:rsidRDefault="00BD7F8E" w:rsidP="00FD17E1">
      <w:pPr>
        <w:pStyle w:val="QL-1"/>
      </w:pPr>
      <w:bookmarkStart w:id="65" w:name="_Toc125989477"/>
      <w:r>
        <w:rPr>
          <w:rFonts w:hint="eastAsia"/>
        </w:rPr>
        <w:lastRenderedPageBreak/>
        <w:t>关键组件</w:t>
      </w:r>
      <w:bookmarkEnd w:id="64"/>
      <w:bookmarkEnd w:id="65"/>
    </w:p>
    <w:p w14:paraId="3F7AFB11" w14:textId="77777777" w:rsidR="004D5777" w:rsidRPr="004D5777" w:rsidRDefault="004D5777" w:rsidP="00000ACC">
      <w:pPr>
        <w:pStyle w:val="QL-"/>
      </w:pPr>
    </w:p>
    <w:p w14:paraId="6BFE8E92" w14:textId="0C98F992" w:rsidR="00BD7F8E" w:rsidRDefault="00BD7F8E" w:rsidP="00FD17E1">
      <w:pPr>
        <w:pStyle w:val="QL-2"/>
      </w:pPr>
      <w:bookmarkStart w:id="66" w:name="_Toc119683558"/>
      <w:bookmarkStart w:id="67" w:name="_Toc125989478"/>
      <w:proofErr w:type="spellStart"/>
      <w:r>
        <w:rPr>
          <w:rFonts w:hint="eastAsia"/>
        </w:rPr>
        <w:t>数据</w:t>
      </w:r>
      <w:r w:rsidR="007550D8">
        <w:rPr>
          <w:rFonts w:hint="eastAsia"/>
          <w:lang w:eastAsia="zh-CN"/>
        </w:rPr>
        <w:t>下行</w:t>
      </w:r>
      <w:r>
        <w:rPr>
          <w:rFonts w:hint="eastAsia"/>
        </w:rPr>
        <w:t>业务</w:t>
      </w:r>
      <w:r w:rsidR="00B628B4">
        <w:rPr>
          <w:rFonts w:hint="eastAsia"/>
          <w:lang w:eastAsia="zh-CN"/>
        </w:rPr>
        <w:t>组件</w:t>
      </w:r>
      <w:proofErr w:type="spellEnd"/>
      <w:r>
        <w:rPr>
          <w:rFonts w:hint="eastAsia"/>
        </w:rPr>
        <w:t>（</w:t>
      </w:r>
      <w:bookmarkStart w:id="68" w:name="_Hlk119671594"/>
      <w:proofErr w:type="spellStart"/>
      <w:r w:rsidRPr="005E5923">
        <w:t>DownlinkTransaction</w:t>
      </w:r>
      <w:bookmarkEnd w:id="68"/>
      <w:proofErr w:type="spellEnd"/>
      <w:r>
        <w:rPr>
          <w:rFonts w:hint="eastAsia"/>
        </w:rPr>
        <w:t>）</w:t>
      </w:r>
      <w:bookmarkEnd w:id="66"/>
      <w:bookmarkEnd w:id="67"/>
    </w:p>
    <w:p w14:paraId="1FB05740" w14:textId="77777777" w:rsidR="00733F5F" w:rsidRPr="00733F5F" w:rsidRDefault="00733F5F" w:rsidP="00000ACC">
      <w:pPr>
        <w:pStyle w:val="QL-"/>
      </w:pPr>
    </w:p>
    <w:p w14:paraId="4B0FEE6B" w14:textId="1AEE8622" w:rsidR="00BD7F8E" w:rsidRDefault="00B355A5" w:rsidP="008B7375">
      <w:pPr>
        <w:pStyle w:val="aff4"/>
        <w:numPr>
          <w:ilvl w:val="0"/>
          <w:numId w:val="29"/>
        </w:numPr>
        <w:ind w:firstLineChars="0"/>
      </w:pPr>
      <w:r w:rsidRPr="008B7375">
        <w:rPr>
          <w:rFonts w:hint="eastAsia"/>
          <w:szCs w:val="22"/>
        </w:rPr>
        <w:t>功</w:t>
      </w:r>
      <w:r w:rsidR="00BD7F8E" w:rsidRPr="008B7375">
        <w:rPr>
          <w:rFonts w:hint="eastAsia"/>
        </w:rPr>
        <w:t>能描述：获取云端数据，将数据打包成特定格式通过串口传输给外部设备（</w:t>
      </w:r>
      <w:r w:rsidR="00BD7F8E" w:rsidRPr="008B7375">
        <w:rPr>
          <w:rFonts w:hint="eastAsia"/>
        </w:rPr>
        <w:t>MCU</w:t>
      </w:r>
      <w:r w:rsidR="00BD7F8E" w:rsidRPr="008B7375">
        <w:rPr>
          <w:rFonts w:hint="eastAsia"/>
        </w:rPr>
        <w:t>）。</w:t>
      </w:r>
    </w:p>
    <w:p w14:paraId="4B9C9613" w14:textId="77777777" w:rsidR="00C412AA" w:rsidRPr="008B7375" w:rsidRDefault="00C412AA" w:rsidP="0083596C">
      <w:pPr>
        <w:rPr>
          <w:rFonts w:hint="eastAsia"/>
        </w:rPr>
      </w:pPr>
    </w:p>
    <w:p w14:paraId="3D3A533E" w14:textId="77777777" w:rsidR="00B355A5" w:rsidRDefault="00BD7F8E" w:rsidP="008B7375">
      <w:pPr>
        <w:pStyle w:val="aff4"/>
        <w:numPr>
          <w:ilvl w:val="0"/>
          <w:numId w:val="29"/>
        </w:numPr>
        <w:ind w:firstLineChars="0"/>
      </w:pPr>
      <w:r w:rsidRPr="00746655">
        <w:rPr>
          <w:rFonts w:hint="eastAsia"/>
        </w:rPr>
        <w:t>实现原理：</w:t>
      </w:r>
      <w:bookmarkStart w:id="69" w:name="_Hlk119674139"/>
    </w:p>
    <w:p w14:paraId="0198393C" w14:textId="2CB3246D" w:rsidR="00746655" w:rsidRDefault="00BD7F8E" w:rsidP="00B355A5">
      <w:pPr>
        <w:pStyle w:val="aff4"/>
        <w:numPr>
          <w:ilvl w:val="0"/>
          <w:numId w:val="25"/>
        </w:numPr>
        <w:ind w:firstLineChars="0"/>
      </w:pPr>
      <w:r w:rsidRPr="00746655">
        <w:rPr>
          <w:rFonts w:hint="eastAsia"/>
        </w:rPr>
        <w:t>在业务初始化时，</w:t>
      </w:r>
      <w:bookmarkStart w:id="70" w:name="_Hlk126084058"/>
      <w:proofErr w:type="spellStart"/>
      <w:r w:rsidRPr="00746655">
        <w:t>DownlinkTransaction</w:t>
      </w:r>
      <w:bookmarkEnd w:id="70"/>
      <w:proofErr w:type="spellEnd"/>
      <w:r w:rsidRPr="00746655">
        <w:rPr>
          <w:rFonts w:hint="eastAsia"/>
        </w:rPr>
        <w:t>模块注册为</w:t>
      </w:r>
      <w:bookmarkStart w:id="71" w:name="_Hlk126085278"/>
      <w:proofErr w:type="spellStart"/>
      <w:r w:rsidRPr="00746655">
        <w:t>RemoteSubscribe</w:t>
      </w:r>
      <w:bookmarkEnd w:id="71"/>
      <w:proofErr w:type="spellEnd"/>
      <w:r w:rsidRPr="00746655">
        <w:rPr>
          <w:rFonts w:hint="eastAsia"/>
        </w:rPr>
        <w:t>执行器</w:t>
      </w:r>
      <w:r w:rsidR="00C412AA">
        <w:rPr>
          <w:rFonts w:hint="eastAsia"/>
        </w:rPr>
        <w:t>。</w:t>
      </w:r>
      <w:r w:rsidRPr="00746655">
        <w:rPr>
          <w:rFonts w:hint="eastAsia"/>
        </w:rPr>
        <w:t>当接收到云端</w:t>
      </w:r>
      <w:proofErr w:type="gramStart"/>
      <w:r w:rsidR="00D81934">
        <w:rPr>
          <w:rFonts w:hint="eastAsia"/>
        </w:rPr>
        <w:t>的</w:t>
      </w:r>
      <w:r w:rsidRPr="00746655">
        <w:rPr>
          <w:rFonts w:hint="eastAsia"/>
        </w:rPr>
        <w:t>透传数据</w:t>
      </w:r>
      <w:proofErr w:type="gramEnd"/>
      <w:r w:rsidRPr="00746655">
        <w:rPr>
          <w:rFonts w:hint="eastAsia"/>
        </w:rPr>
        <w:t>时，调用</w:t>
      </w:r>
      <w:bookmarkStart w:id="72" w:name="_Hlk126085356"/>
      <w:proofErr w:type="spellStart"/>
      <w:r w:rsidRPr="00746655">
        <w:t>DownlinkTransaction</w:t>
      </w:r>
      <w:bookmarkEnd w:id="72"/>
      <w:proofErr w:type="spellEnd"/>
      <w:r w:rsidRPr="00746655">
        <w:rPr>
          <w:rFonts w:hint="eastAsia"/>
        </w:rPr>
        <w:t>模块的</w:t>
      </w:r>
      <w:bookmarkStart w:id="73" w:name="_Hlk126084934"/>
      <w:proofErr w:type="spellStart"/>
      <w:r w:rsidRPr="00D00314">
        <w:rPr>
          <w:i/>
          <w:iCs/>
        </w:rPr>
        <w:t>downlink_main</w:t>
      </w:r>
      <w:proofErr w:type="spellEnd"/>
      <w:r w:rsidR="00091108">
        <w:rPr>
          <w:rFonts w:hint="eastAsia"/>
          <w:i/>
          <w:iCs/>
        </w:rPr>
        <w:t>(</w:t>
      </w:r>
      <w:r w:rsidR="00091108">
        <w:rPr>
          <w:i/>
          <w:iCs/>
        </w:rPr>
        <w:t>)</w:t>
      </w:r>
      <w:bookmarkEnd w:id="73"/>
      <w:r w:rsidRPr="00746655">
        <w:rPr>
          <w:rFonts w:hint="eastAsia"/>
        </w:rPr>
        <w:t>函数处理云端数据。</w:t>
      </w:r>
    </w:p>
    <w:p w14:paraId="47D85FC1" w14:textId="77777777" w:rsidR="003118C6" w:rsidRPr="00B63BE3" w:rsidRDefault="003118C6" w:rsidP="00B63BE3"/>
    <w:tbl>
      <w:tblPr>
        <w:tblpPr w:leftFromText="180" w:rightFromText="180" w:vertAnchor="text" w:tblpXSpec="right" w:tblpY="1"/>
        <w:tblOverlap w:val="never"/>
        <w:tblW w:w="9435" w:type="dxa"/>
        <w:jc w:val="right"/>
        <w:tblCellSpacing w:w="20" w:type="dxa"/>
        <w:shd w:val="pct15" w:color="auto" w:fill="auto"/>
        <w:tblLayout w:type="fixed"/>
        <w:tblLook w:val="0000" w:firstRow="0" w:lastRow="0" w:firstColumn="0" w:lastColumn="0" w:noHBand="0" w:noVBand="0"/>
      </w:tblPr>
      <w:tblGrid>
        <w:gridCol w:w="9435"/>
      </w:tblGrid>
      <w:tr w:rsidR="003118C6" w:rsidRPr="00DE2F07" w14:paraId="41681749" w14:textId="77777777" w:rsidTr="003F73B5">
        <w:trPr>
          <w:trHeight w:val="510"/>
          <w:tblCellSpacing w:w="20" w:type="dxa"/>
          <w:jc w:val="right"/>
        </w:trPr>
        <w:tc>
          <w:tcPr>
            <w:tcW w:w="9701" w:type="dxa"/>
            <w:shd w:val="pct15" w:color="auto" w:fill="auto"/>
            <w:vAlign w:val="center"/>
          </w:tcPr>
          <w:p w14:paraId="52DE485A" w14:textId="77777777" w:rsidR="003118C6" w:rsidRDefault="003118C6" w:rsidP="003118C6">
            <w:pPr>
              <w:pStyle w:val="Quectel"/>
              <w:spacing w:beforeLines="0" w:before="0" w:after="0"/>
              <w:rPr>
                <w:rFonts w:ascii="Arial" w:hAnsi="Arial" w:cs="Arial"/>
                <w:b w:val="0"/>
              </w:rPr>
            </w:pPr>
            <w:bookmarkStart w:id="74" w:name="_Hlk121752651"/>
            <w:r w:rsidRPr="003118C6">
              <w:rPr>
                <w:rFonts w:ascii="Arial" w:hAnsi="Arial" w:cs="Arial"/>
                <w:b w:val="0"/>
              </w:rPr>
              <w:t xml:space="preserve">class </w:t>
            </w:r>
            <w:proofErr w:type="spellStart"/>
            <w:proofErr w:type="gramStart"/>
            <w:r w:rsidRPr="003118C6">
              <w:rPr>
                <w:rFonts w:ascii="Arial" w:hAnsi="Arial" w:cs="Arial"/>
                <w:b w:val="0"/>
              </w:rPr>
              <w:t>RemoteSubscribe</w:t>
            </w:r>
            <w:proofErr w:type="spellEnd"/>
            <w:r w:rsidRPr="003118C6">
              <w:rPr>
                <w:rFonts w:ascii="Arial" w:hAnsi="Arial" w:cs="Arial"/>
                <w:b w:val="0"/>
              </w:rPr>
              <w:t>(</w:t>
            </w:r>
            <w:proofErr w:type="spellStart"/>
            <w:proofErr w:type="gramEnd"/>
            <w:r w:rsidRPr="003118C6">
              <w:rPr>
                <w:rFonts w:ascii="Arial" w:hAnsi="Arial" w:cs="Arial"/>
                <w:b w:val="0"/>
              </w:rPr>
              <w:t>CloudObserver</w:t>
            </w:r>
            <w:proofErr w:type="spellEnd"/>
            <w:r w:rsidRPr="003118C6">
              <w:rPr>
                <w:rFonts w:ascii="Arial" w:hAnsi="Arial" w:cs="Arial"/>
                <w:b w:val="0"/>
              </w:rPr>
              <w:t>):</w:t>
            </w:r>
          </w:p>
          <w:p w14:paraId="348A96D0" w14:textId="77777777" w:rsidR="002B5A79" w:rsidRDefault="002B5A79" w:rsidP="002B5A79">
            <w:pPr>
              <w:pStyle w:val="Quectel"/>
              <w:spacing w:beforeLines="0" w:before="0" w:after="0"/>
              <w:rPr>
                <w:rFonts w:ascii="Arial" w:hAnsi="Arial" w:cs="Arial"/>
                <w:b w:val="0"/>
              </w:rPr>
            </w:pPr>
            <w:r w:rsidRPr="002B5A79">
              <w:rPr>
                <w:rFonts w:ascii="Arial" w:hAnsi="Arial" w:cs="Arial"/>
                <w:b w:val="0"/>
              </w:rPr>
              <w:t>    """This class is for distribute cloud downlink messages"""</w:t>
            </w:r>
          </w:p>
          <w:p w14:paraId="43C8758A" w14:textId="77777777" w:rsidR="002B5A79" w:rsidRDefault="002B5A79" w:rsidP="002B5A79">
            <w:pPr>
              <w:pStyle w:val="Quectel"/>
              <w:spacing w:beforeLines="0" w:before="0" w:after="0"/>
              <w:rPr>
                <w:rFonts w:ascii="Arial" w:hAnsi="Arial" w:cs="Arial"/>
                <w:b w:val="0"/>
              </w:rPr>
            </w:pPr>
            <w:r w:rsidRPr="002B5A79">
              <w:rPr>
                <w:rFonts w:ascii="Arial" w:hAnsi="Arial" w:cs="Arial"/>
                <w:b w:val="0"/>
              </w:rPr>
              <w:t>    def __</w:t>
            </w:r>
            <w:proofErr w:type="spellStart"/>
            <w:r w:rsidRPr="002B5A79">
              <w:rPr>
                <w:rFonts w:ascii="Arial" w:hAnsi="Arial" w:cs="Arial"/>
                <w:b w:val="0"/>
              </w:rPr>
              <w:t>init</w:t>
            </w:r>
            <w:proofErr w:type="spellEnd"/>
            <w:r w:rsidRPr="002B5A79">
              <w:rPr>
                <w:rFonts w:ascii="Arial" w:hAnsi="Arial" w:cs="Arial"/>
                <w:b w:val="0"/>
              </w:rPr>
              <w:t>__(self):</w:t>
            </w:r>
          </w:p>
          <w:p w14:paraId="7C521003" w14:textId="77777777" w:rsidR="002B5A79" w:rsidRPr="002B5A79" w:rsidRDefault="002B5A79" w:rsidP="002B5A79">
            <w:pPr>
              <w:pStyle w:val="Quectel"/>
              <w:spacing w:beforeLines="0" w:before="0" w:after="0"/>
              <w:rPr>
                <w:rFonts w:ascii="Arial" w:hAnsi="Arial" w:cs="Arial"/>
                <w:b w:val="0"/>
              </w:rPr>
            </w:pPr>
            <w:r w:rsidRPr="002B5A79">
              <w:rPr>
                <w:rFonts w:ascii="Arial" w:hAnsi="Arial" w:cs="Arial"/>
                <w:b w:val="0"/>
              </w:rPr>
              <w:t xml:space="preserve">        </w:t>
            </w:r>
            <w:proofErr w:type="spellStart"/>
            <w:proofErr w:type="gramStart"/>
            <w:r w:rsidRPr="002B5A79">
              <w:rPr>
                <w:rFonts w:ascii="Arial" w:hAnsi="Arial" w:cs="Arial"/>
                <w:b w:val="0"/>
              </w:rPr>
              <w:t>self._</w:t>
            </w:r>
            <w:proofErr w:type="gramEnd"/>
            <w:r w:rsidRPr="002B5A79">
              <w:rPr>
                <w:rFonts w:ascii="Arial" w:hAnsi="Arial" w:cs="Arial"/>
                <w:b w:val="0"/>
              </w:rPr>
              <w:t>_executor</w:t>
            </w:r>
            <w:proofErr w:type="spellEnd"/>
            <w:r w:rsidRPr="002B5A79">
              <w:rPr>
                <w:rFonts w:ascii="Arial" w:hAnsi="Arial" w:cs="Arial"/>
                <w:b w:val="0"/>
              </w:rPr>
              <w:t xml:space="preserve"> = None</w:t>
            </w:r>
          </w:p>
          <w:p w14:paraId="733D3DF8" w14:textId="77777777" w:rsidR="002B5A79" w:rsidRDefault="002B5A79" w:rsidP="002B5A79">
            <w:pPr>
              <w:pStyle w:val="Quectel"/>
              <w:spacing w:beforeLines="0" w:before="0" w:after="0"/>
              <w:rPr>
                <w:rFonts w:ascii="Arial" w:hAnsi="Arial" w:cs="Arial"/>
                <w:b w:val="0"/>
              </w:rPr>
            </w:pPr>
            <w:r w:rsidRPr="002B5A79">
              <w:rPr>
                <w:rFonts w:ascii="Arial" w:hAnsi="Arial" w:cs="Arial"/>
                <w:b w:val="0"/>
              </w:rPr>
              <w:t xml:space="preserve">        </w:t>
            </w:r>
            <w:proofErr w:type="gramStart"/>
            <w:r w:rsidRPr="002B5A79">
              <w:rPr>
                <w:rFonts w:ascii="Arial" w:hAnsi="Arial" w:cs="Arial"/>
                <w:b w:val="0"/>
              </w:rPr>
              <w:t>self._</w:t>
            </w:r>
            <w:proofErr w:type="gramEnd"/>
            <w:r w:rsidRPr="002B5A79">
              <w:rPr>
                <w:rFonts w:ascii="Arial" w:hAnsi="Arial" w:cs="Arial"/>
                <w:b w:val="0"/>
              </w:rPr>
              <w:t>_</w:t>
            </w:r>
            <w:proofErr w:type="spellStart"/>
            <w:r w:rsidRPr="002B5A79">
              <w:rPr>
                <w:rFonts w:ascii="Arial" w:hAnsi="Arial" w:cs="Arial"/>
                <w:b w:val="0"/>
              </w:rPr>
              <w:t>ota_executor</w:t>
            </w:r>
            <w:proofErr w:type="spellEnd"/>
            <w:r w:rsidRPr="002B5A79">
              <w:rPr>
                <w:rFonts w:ascii="Arial" w:hAnsi="Arial" w:cs="Arial"/>
                <w:b w:val="0"/>
              </w:rPr>
              <w:t xml:space="preserve"> = None</w:t>
            </w:r>
          </w:p>
          <w:p w14:paraId="0F7F4F1A" w14:textId="77777777" w:rsidR="002B5A79" w:rsidRDefault="002B5A79" w:rsidP="002B5A79">
            <w:pPr>
              <w:pStyle w:val="Quectel"/>
              <w:spacing w:beforeLines="0" w:before="0" w:after="0"/>
              <w:rPr>
                <w:rFonts w:ascii="Arial" w:hAnsi="Arial" w:cs="Arial"/>
                <w:b w:val="0"/>
              </w:rPr>
            </w:pPr>
          </w:p>
          <w:p w14:paraId="220A639A" w14:textId="77777777" w:rsidR="002B5A79" w:rsidRDefault="002B5A79" w:rsidP="002B5A79">
            <w:pPr>
              <w:pStyle w:val="Quectel"/>
              <w:spacing w:beforeLines="0" w:before="0" w:after="0"/>
              <w:rPr>
                <w:rFonts w:ascii="Arial" w:hAnsi="Arial" w:cs="Arial"/>
                <w:b w:val="0"/>
              </w:rPr>
            </w:pPr>
            <w:r w:rsidRPr="002B5A79">
              <w:rPr>
                <w:rFonts w:ascii="Arial" w:hAnsi="Arial" w:cs="Arial"/>
                <w:b w:val="0"/>
              </w:rPr>
              <w:t>    def __</w:t>
            </w:r>
            <w:proofErr w:type="spellStart"/>
            <w:r w:rsidRPr="002B5A79">
              <w:rPr>
                <w:rFonts w:ascii="Arial" w:hAnsi="Arial" w:cs="Arial"/>
                <w:b w:val="0"/>
              </w:rPr>
              <w:t>raw_</w:t>
            </w:r>
            <w:proofErr w:type="gramStart"/>
            <w:r w:rsidRPr="002B5A79">
              <w:rPr>
                <w:rFonts w:ascii="Arial" w:hAnsi="Arial" w:cs="Arial"/>
                <w:b w:val="0"/>
              </w:rPr>
              <w:t>data</w:t>
            </w:r>
            <w:proofErr w:type="spellEnd"/>
            <w:r w:rsidRPr="002B5A79">
              <w:rPr>
                <w:rFonts w:ascii="Arial" w:hAnsi="Arial" w:cs="Arial"/>
                <w:b w:val="0"/>
              </w:rPr>
              <w:t>(</w:t>
            </w:r>
            <w:proofErr w:type="gramEnd"/>
            <w:r w:rsidRPr="002B5A79">
              <w:rPr>
                <w:rFonts w:ascii="Arial" w:hAnsi="Arial" w:cs="Arial"/>
                <w:b w:val="0"/>
              </w:rPr>
              <w:t>self, *</w:t>
            </w:r>
            <w:proofErr w:type="spellStart"/>
            <w:r w:rsidRPr="002B5A79">
              <w:rPr>
                <w:rFonts w:ascii="Arial" w:hAnsi="Arial" w:cs="Arial"/>
                <w:b w:val="0"/>
              </w:rPr>
              <w:t>args</w:t>
            </w:r>
            <w:proofErr w:type="spellEnd"/>
            <w:r w:rsidRPr="002B5A79">
              <w:rPr>
                <w:rFonts w:ascii="Arial" w:hAnsi="Arial" w:cs="Arial"/>
                <w:b w:val="0"/>
              </w:rPr>
              <w:t>, **</w:t>
            </w:r>
            <w:proofErr w:type="spellStart"/>
            <w:r w:rsidRPr="002B5A79">
              <w:rPr>
                <w:rFonts w:ascii="Arial" w:hAnsi="Arial" w:cs="Arial"/>
                <w:b w:val="0"/>
              </w:rPr>
              <w:t>kwargs</w:t>
            </w:r>
            <w:proofErr w:type="spellEnd"/>
            <w:r w:rsidRPr="002B5A79">
              <w:rPr>
                <w:rFonts w:ascii="Arial" w:hAnsi="Arial" w:cs="Arial"/>
                <w:b w:val="0"/>
              </w:rPr>
              <w:t>):</w:t>
            </w:r>
          </w:p>
          <w:p w14:paraId="039BC58B" w14:textId="77777777" w:rsidR="003118C6" w:rsidRDefault="002B5A79" w:rsidP="002B5A79">
            <w:pPr>
              <w:pStyle w:val="Quectel"/>
              <w:spacing w:beforeLines="0" w:before="0" w:after="0"/>
              <w:rPr>
                <w:rFonts w:ascii="Arial" w:hAnsi="Arial" w:cs="Arial"/>
                <w:b w:val="0"/>
              </w:rPr>
            </w:pPr>
            <w:r w:rsidRPr="002B5A79">
              <w:rPr>
                <w:rFonts w:ascii="Arial" w:hAnsi="Arial" w:cs="Arial"/>
                <w:b w:val="0"/>
              </w:rPr>
              <w:t>        """Handle cloud transparent data transmission."""</w:t>
            </w:r>
          </w:p>
          <w:p w14:paraId="09F61AA0" w14:textId="77777777" w:rsidR="00B355A5" w:rsidRPr="002B5A79" w:rsidRDefault="002B5A79" w:rsidP="002B5A79">
            <w:pPr>
              <w:pStyle w:val="Quectel"/>
              <w:spacing w:beforeLines="0" w:before="0" w:after="0"/>
              <w:rPr>
                <w:rFonts w:ascii="Arial" w:hAnsi="Arial" w:cs="Arial"/>
                <w:b w:val="0"/>
              </w:rPr>
            </w:pPr>
            <w:r w:rsidRPr="002B5A79">
              <w:rPr>
                <w:rFonts w:ascii="Arial" w:hAnsi="Arial" w:cs="Arial"/>
                <w:b w:val="0"/>
              </w:rPr>
              <w:t xml:space="preserve">        return </w:t>
            </w:r>
            <w:proofErr w:type="gramStart"/>
            <w:r w:rsidRPr="002B5A79">
              <w:rPr>
                <w:rFonts w:ascii="Arial" w:hAnsi="Arial" w:cs="Arial"/>
                <w:b w:val="0"/>
              </w:rPr>
              <w:t>self._</w:t>
            </w:r>
            <w:proofErr w:type="gramEnd"/>
            <w:r w:rsidRPr="002B5A79">
              <w:rPr>
                <w:rFonts w:ascii="Arial" w:hAnsi="Arial" w:cs="Arial"/>
                <w:b w:val="0"/>
              </w:rPr>
              <w:t>_</w:t>
            </w:r>
            <w:proofErr w:type="spellStart"/>
            <w:r w:rsidRPr="002B5A79">
              <w:rPr>
                <w:rFonts w:ascii="Arial" w:hAnsi="Arial" w:cs="Arial"/>
                <w:b w:val="0"/>
              </w:rPr>
              <w:t>executor.downlink_main</w:t>
            </w:r>
            <w:proofErr w:type="spellEnd"/>
            <w:r w:rsidRPr="002B5A79">
              <w:rPr>
                <w:rFonts w:ascii="Arial" w:hAnsi="Arial" w:cs="Arial"/>
                <w:b w:val="0"/>
              </w:rPr>
              <w:t>(*</w:t>
            </w:r>
            <w:proofErr w:type="spellStart"/>
            <w:r w:rsidRPr="002B5A79">
              <w:rPr>
                <w:rFonts w:ascii="Arial" w:hAnsi="Arial" w:cs="Arial"/>
                <w:b w:val="0"/>
              </w:rPr>
              <w:t>args</w:t>
            </w:r>
            <w:proofErr w:type="spellEnd"/>
            <w:r w:rsidRPr="002B5A79">
              <w:rPr>
                <w:rFonts w:ascii="Arial" w:hAnsi="Arial" w:cs="Arial"/>
                <w:b w:val="0"/>
              </w:rPr>
              <w:t>, **</w:t>
            </w:r>
            <w:proofErr w:type="spellStart"/>
            <w:r w:rsidRPr="002B5A79">
              <w:rPr>
                <w:rFonts w:ascii="Arial" w:hAnsi="Arial" w:cs="Arial"/>
                <w:b w:val="0"/>
              </w:rPr>
              <w:t>kwargs</w:t>
            </w:r>
            <w:proofErr w:type="spellEnd"/>
            <w:r w:rsidRPr="002B5A79">
              <w:rPr>
                <w:rFonts w:ascii="Arial" w:hAnsi="Arial" w:cs="Arial"/>
                <w:b w:val="0"/>
              </w:rPr>
              <w:t xml:space="preserve">) if </w:t>
            </w:r>
            <w:proofErr w:type="spellStart"/>
            <w:r w:rsidRPr="002B5A79">
              <w:rPr>
                <w:rFonts w:ascii="Arial" w:hAnsi="Arial" w:cs="Arial"/>
                <w:b w:val="0"/>
              </w:rPr>
              <w:t>self.__executor</w:t>
            </w:r>
            <w:proofErr w:type="spellEnd"/>
            <w:r w:rsidRPr="002B5A79">
              <w:rPr>
                <w:rFonts w:ascii="Arial" w:hAnsi="Arial" w:cs="Arial"/>
                <w:b w:val="0"/>
              </w:rPr>
              <w:t xml:space="preserve"> else False</w:t>
            </w:r>
          </w:p>
        </w:tc>
      </w:tr>
      <w:bookmarkEnd w:id="69"/>
      <w:bookmarkEnd w:id="74"/>
    </w:tbl>
    <w:p w14:paraId="722DFAEA" w14:textId="77777777" w:rsidR="00B63BE3" w:rsidRPr="00B63BE3" w:rsidRDefault="00B63BE3" w:rsidP="00B63BE3"/>
    <w:p w14:paraId="515216F9" w14:textId="40399A6F" w:rsidR="00BD7F8E" w:rsidRPr="00B355A5" w:rsidRDefault="00BD7F8E" w:rsidP="00B355A5">
      <w:pPr>
        <w:pStyle w:val="aff4"/>
        <w:numPr>
          <w:ilvl w:val="0"/>
          <w:numId w:val="25"/>
        </w:numPr>
        <w:ind w:firstLineChars="0"/>
        <w:rPr>
          <w:rFonts w:cs="宋体"/>
          <w:kern w:val="0"/>
        </w:rPr>
      </w:pPr>
      <w:bookmarkStart w:id="75" w:name="_Hlk126085409"/>
      <w:proofErr w:type="spellStart"/>
      <w:r w:rsidRPr="00D00314">
        <w:rPr>
          <w:rFonts w:cs="宋体"/>
          <w:i/>
          <w:iCs/>
          <w:kern w:val="0"/>
        </w:rPr>
        <w:t>downlink_main</w:t>
      </w:r>
      <w:proofErr w:type="spellEnd"/>
      <w:r w:rsidR="00091108">
        <w:rPr>
          <w:rFonts w:cs="宋体"/>
          <w:i/>
          <w:iCs/>
          <w:kern w:val="0"/>
        </w:rPr>
        <w:t>()</w:t>
      </w:r>
      <w:bookmarkEnd w:id="75"/>
      <w:r w:rsidR="00091108" w:rsidRPr="00091108">
        <w:rPr>
          <w:rFonts w:cs="宋体" w:hint="eastAsia"/>
          <w:kern w:val="0"/>
        </w:rPr>
        <w:t>处理</w:t>
      </w:r>
      <w:r w:rsidR="00091108">
        <w:rPr>
          <w:rFonts w:cs="宋体" w:hint="eastAsia"/>
          <w:kern w:val="0"/>
        </w:rPr>
        <w:t>模块接收的数据并通过</w:t>
      </w:r>
      <w:r w:rsidR="00091108">
        <w:rPr>
          <w:rFonts w:cs="宋体" w:hint="eastAsia"/>
          <w:kern w:val="0"/>
        </w:rPr>
        <w:t>U</w:t>
      </w:r>
      <w:r w:rsidR="00091108">
        <w:rPr>
          <w:rFonts w:cs="宋体"/>
          <w:kern w:val="0"/>
        </w:rPr>
        <w:t>ART</w:t>
      </w:r>
      <w:r w:rsidR="00091108">
        <w:rPr>
          <w:rFonts w:cs="宋体" w:hint="eastAsia"/>
          <w:kern w:val="0"/>
        </w:rPr>
        <w:t>口发送出去</w:t>
      </w:r>
      <w:r w:rsidR="008F1154">
        <w:rPr>
          <w:rFonts w:cs="宋体" w:hint="eastAsia"/>
          <w:kern w:val="0"/>
        </w:rPr>
        <w:t>。</w:t>
      </w:r>
    </w:p>
    <w:p w14:paraId="554824EC" w14:textId="045E052A" w:rsidR="00BD7F8E" w:rsidRDefault="00654391" w:rsidP="00FD17E1">
      <w:pPr>
        <w:spacing w:before="100" w:beforeAutospacing="1"/>
        <w:jc w:val="center"/>
        <w:rPr>
          <w:sz w:val="22"/>
          <w:szCs w:val="22"/>
        </w:rPr>
      </w:pPr>
      <w:r>
        <w:rPr>
          <w:noProof/>
        </w:rPr>
        <w:lastRenderedPageBreak/>
        <w:drawing>
          <wp:inline distT="0" distB="0" distL="0" distR="0" wp14:anchorId="68EE1DED" wp14:editId="4F6DA7F8">
            <wp:extent cx="3853068" cy="35494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0630" cy="3556406"/>
                    </a:xfrm>
                    <a:prstGeom prst="rect">
                      <a:avLst/>
                    </a:prstGeom>
                  </pic:spPr>
                </pic:pic>
              </a:graphicData>
            </a:graphic>
          </wp:inline>
        </w:drawing>
      </w:r>
    </w:p>
    <w:p w14:paraId="4BBD631A" w14:textId="05DF20FA" w:rsidR="00BF3E7E" w:rsidRDefault="00CD235A" w:rsidP="00925073">
      <w:pPr>
        <w:pStyle w:val="QuectelChart"/>
        <w:ind w:firstLineChars="0" w:firstLine="0"/>
      </w:pPr>
      <w:bookmarkStart w:id="76" w:name="_Toc126425424"/>
      <w:r>
        <w:rPr>
          <w:rFonts w:hint="eastAsia"/>
        </w:rPr>
        <w:t>图</w:t>
      </w:r>
      <w:r w:rsidRPr="00E82712">
        <w:fldChar w:fldCharType="begin"/>
      </w:r>
      <w:r w:rsidRPr="00E82712">
        <w:instrText xml:space="preserve"> SEQ Figure \* ARABIC </w:instrText>
      </w:r>
      <w:r w:rsidRPr="00E82712">
        <w:fldChar w:fldCharType="separate"/>
      </w:r>
      <w:r>
        <w:rPr>
          <w:noProof/>
        </w:rPr>
        <w:t>3</w:t>
      </w:r>
      <w:r w:rsidRPr="00E82712">
        <w:fldChar w:fldCharType="end"/>
      </w:r>
      <w:r>
        <w:rPr>
          <w:rFonts w:hint="eastAsia"/>
        </w:rPr>
        <w:t>：</w:t>
      </w:r>
      <w:r w:rsidR="003A7612">
        <w:rPr>
          <w:rFonts w:hint="eastAsia"/>
        </w:rPr>
        <w:t>数据下行业务功能实现</w:t>
      </w:r>
      <w:bookmarkEnd w:id="76"/>
    </w:p>
    <w:p w14:paraId="3B8FAF77" w14:textId="77777777" w:rsidR="00705D5C" w:rsidRPr="00D00314" w:rsidRDefault="00705D5C" w:rsidP="00D00314"/>
    <w:p w14:paraId="124B4BF7" w14:textId="77777777" w:rsidR="00BD7F8E" w:rsidRDefault="00BD7F8E" w:rsidP="00FD17E1">
      <w:pPr>
        <w:pStyle w:val="QL-2"/>
      </w:pPr>
      <w:bookmarkStart w:id="77" w:name="_Toc119683559"/>
      <w:bookmarkStart w:id="78" w:name="_Ref121822070"/>
      <w:bookmarkStart w:id="79" w:name="_Toc125989479"/>
      <w:proofErr w:type="spellStart"/>
      <w:r>
        <w:rPr>
          <w:rFonts w:hint="eastAsia"/>
        </w:rPr>
        <w:t>OTA</w:t>
      </w:r>
      <w:r>
        <w:rPr>
          <w:rFonts w:hint="eastAsia"/>
        </w:rPr>
        <w:t>业务组件（</w:t>
      </w:r>
      <w:bookmarkStart w:id="80" w:name="_Hlk126085699"/>
      <w:r w:rsidRPr="005E5923">
        <w:t>OtaTransaction</w:t>
      </w:r>
      <w:bookmarkEnd w:id="80"/>
      <w:proofErr w:type="spellEnd"/>
      <w:r>
        <w:rPr>
          <w:rFonts w:hint="eastAsia"/>
        </w:rPr>
        <w:t>）</w:t>
      </w:r>
      <w:bookmarkEnd w:id="77"/>
      <w:bookmarkEnd w:id="78"/>
      <w:bookmarkEnd w:id="79"/>
    </w:p>
    <w:p w14:paraId="6DADED23" w14:textId="77777777" w:rsidR="00733F5F" w:rsidRPr="00733F5F" w:rsidRDefault="00733F5F" w:rsidP="00000ACC">
      <w:pPr>
        <w:pStyle w:val="QL-"/>
      </w:pPr>
    </w:p>
    <w:p w14:paraId="446F5093" w14:textId="13A421B8" w:rsidR="00BD7F8E" w:rsidRPr="00B27501" w:rsidRDefault="00BD7F8E">
      <w:pPr>
        <w:pStyle w:val="aff4"/>
        <w:numPr>
          <w:ilvl w:val="0"/>
          <w:numId w:val="16"/>
        </w:numPr>
        <w:ind w:firstLineChars="0"/>
      </w:pPr>
      <w:r w:rsidRPr="00B27501">
        <w:rPr>
          <w:rFonts w:hint="eastAsia"/>
        </w:rPr>
        <w:t>功能描述：处理云端下发</w:t>
      </w:r>
      <w:r w:rsidR="003A7612">
        <w:rPr>
          <w:rFonts w:hint="eastAsia"/>
        </w:rPr>
        <w:t>的</w:t>
      </w:r>
      <w:r w:rsidRPr="00B27501">
        <w:rPr>
          <w:rFonts w:hint="eastAsia"/>
        </w:rPr>
        <w:t>OTA</w:t>
      </w:r>
      <w:r w:rsidRPr="00B27501">
        <w:rPr>
          <w:rFonts w:hint="eastAsia"/>
        </w:rPr>
        <w:t>升级计划，和云端交互，完成</w:t>
      </w:r>
      <w:r w:rsidRPr="00B27501">
        <w:rPr>
          <w:rFonts w:hint="eastAsia"/>
        </w:rPr>
        <w:t>OTA</w:t>
      </w:r>
      <w:r w:rsidRPr="00B27501">
        <w:rPr>
          <w:rFonts w:hint="eastAsia"/>
        </w:rPr>
        <w:t>升级。</w:t>
      </w:r>
    </w:p>
    <w:p w14:paraId="33F3A229" w14:textId="77777777" w:rsidR="00C412AA" w:rsidRDefault="00C412AA" w:rsidP="00D00314">
      <w:pPr>
        <w:pStyle w:val="aff4"/>
        <w:ind w:left="420" w:firstLineChars="0" w:firstLine="0"/>
      </w:pPr>
    </w:p>
    <w:p w14:paraId="3A506ED8" w14:textId="5C00C221" w:rsidR="00A73A21" w:rsidRDefault="00BD7F8E" w:rsidP="00A73A21">
      <w:pPr>
        <w:pStyle w:val="aff4"/>
        <w:numPr>
          <w:ilvl w:val="0"/>
          <w:numId w:val="16"/>
        </w:numPr>
        <w:ind w:left="420" w:firstLineChars="0" w:firstLine="0"/>
      </w:pPr>
      <w:r w:rsidRPr="00B27501">
        <w:rPr>
          <w:rFonts w:hint="eastAsia"/>
        </w:rPr>
        <w:t>实现</w:t>
      </w:r>
      <w:r w:rsidR="003A7612">
        <w:rPr>
          <w:rFonts w:hint="eastAsia"/>
        </w:rPr>
        <w:t>原理</w:t>
      </w:r>
      <w:r w:rsidRPr="00B27501">
        <w:rPr>
          <w:rFonts w:hint="eastAsia"/>
        </w:rPr>
        <w:t>：</w:t>
      </w:r>
    </w:p>
    <w:p w14:paraId="3D8C69F9" w14:textId="24244561" w:rsidR="00BD7F8E" w:rsidRPr="00B27501" w:rsidRDefault="00BD7F8E" w:rsidP="00A73A21">
      <w:pPr>
        <w:pStyle w:val="aff4"/>
        <w:ind w:left="420" w:firstLineChars="0" w:firstLine="0"/>
      </w:pPr>
      <w:r w:rsidRPr="00B27501">
        <w:rPr>
          <w:rFonts w:hint="eastAsia"/>
        </w:rPr>
        <w:t>在业务初始化时，</w:t>
      </w:r>
      <w:bookmarkStart w:id="81" w:name="_Hlk126141114"/>
      <w:proofErr w:type="spellStart"/>
      <w:r w:rsidRPr="00B27501">
        <w:t>OtaTransaction</w:t>
      </w:r>
      <w:bookmarkEnd w:id="81"/>
      <w:proofErr w:type="spellEnd"/>
      <w:r w:rsidRPr="00B27501">
        <w:rPr>
          <w:rFonts w:hint="eastAsia"/>
        </w:rPr>
        <w:t>模块注册为</w:t>
      </w:r>
      <w:bookmarkStart w:id="82" w:name="_Hlk126141300"/>
      <w:proofErr w:type="spellStart"/>
      <w:r w:rsidRPr="00B27501">
        <w:t>RemoteSubscribe</w:t>
      </w:r>
      <w:bookmarkEnd w:id="82"/>
      <w:proofErr w:type="spellEnd"/>
      <w:r w:rsidRPr="00B27501">
        <w:rPr>
          <w:rFonts w:hint="eastAsia"/>
        </w:rPr>
        <w:t>执行器</w:t>
      </w:r>
      <w:r w:rsidR="00C412AA">
        <w:rPr>
          <w:rFonts w:hint="eastAsia"/>
        </w:rPr>
        <w:t>。</w:t>
      </w:r>
      <w:r w:rsidRPr="00B27501">
        <w:rPr>
          <w:rFonts w:hint="eastAsia"/>
        </w:rPr>
        <w:t>当接收到云端</w:t>
      </w:r>
      <w:r w:rsidRPr="00B27501">
        <w:rPr>
          <w:rFonts w:hint="eastAsia"/>
        </w:rPr>
        <w:t>OTA</w:t>
      </w:r>
      <w:r w:rsidRPr="00B27501">
        <w:rPr>
          <w:rFonts w:hint="eastAsia"/>
        </w:rPr>
        <w:t>数据时，调用</w:t>
      </w:r>
      <w:bookmarkStart w:id="83" w:name="_Hlk126141332"/>
      <w:proofErr w:type="spellStart"/>
      <w:r w:rsidRPr="00B27501">
        <w:t>OtaTransaction</w:t>
      </w:r>
      <w:bookmarkEnd w:id="83"/>
      <w:proofErr w:type="spellEnd"/>
      <w:r w:rsidRPr="00B27501">
        <w:rPr>
          <w:rFonts w:hint="eastAsia"/>
        </w:rPr>
        <w:t>模块的</w:t>
      </w:r>
      <w:bookmarkStart w:id="84" w:name="_Hlk126141320"/>
      <w:proofErr w:type="spellStart"/>
      <w:r w:rsidRPr="00A73A21">
        <w:rPr>
          <w:i/>
          <w:iCs/>
        </w:rPr>
        <w:t>event_ota_plain</w:t>
      </w:r>
      <w:proofErr w:type="spellEnd"/>
      <w:r w:rsidR="00277C67" w:rsidRPr="00A73A21">
        <w:rPr>
          <w:rFonts w:hint="eastAsia"/>
          <w:i/>
          <w:iCs/>
        </w:rPr>
        <w:t>(</w:t>
      </w:r>
      <w:r w:rsidR="00277C67" w:rsidRPr="00A73A21">
        <w:rPr>
          <w:i/>
          <w:iCs/>
        </w:rPr>
        <w:t>)</w:t>
      </w:r>
      <w:bookmarkEnd w:id="84"/>
      <w:r w:rsidRPr="00B27501">
        <w:rPr>
          <w:rFonts w:hint="eastAsia"/>
        </w:rPr>
        <w:t>函数处理云端数据。</w:t>
      </w:r>
    </w:p>
    <w:p w14:paraId="6DAD41F6" w14:textId="77777777" w:rsidR="00705D5C" w:rsidRPr="00705D5C" w:rsidRDefault="00705D5C" w:rsidP="00705D5C"/>
    <w:p w14:paraId="2AC87660" w14:textId="6E050537" w:rsidR="00BD7F8E" w:rsidRDefault="00BD7F8E" w:rsidP="00FD17E1">
      <w:pPr>
        <w:pStyle w:val="QL-2"/>
      </w:pPr>
      <w:bookmarkStart w:id="85" w:name="_Toc119683560"/>
      <w:bookmarkStart w:id="86" w:name="_Toc125989480"/>
      <w:proofErr w:type="spellStart"/>
      <w:r>
        <w:rPr>
          <w:rFonts w:hint="eastAsia"/>
        </w:rPr>
        <w:t>数据上行业务</w:t>
      </w:r>
      <w:bookmarkEnd w:id="85"/>
      <w:bookmarkEnd w:id="86"/>
      <w:r w:rsidR="00342FEC">
        <w:rPr>
          <w:rFonts w:hint="eastAsia"/>
          <w:lang w:eastAsia="zh-CN"/>
        </w:rPr>
        <w:t>组件</w:t>
      </w:r>
      <w:proofErr w:type="spellEnd"/>
      <w:r w:rsidR="00342FEC">
        <w:rPr>
          <w:rFonts w:hint="eastAsia"/>
          <w:lang w:eastAsia="zh-CN"/>
        </w:rPr>
        <w:t>（</w:t>
      </w:r>
      <w:bookmarkStart w:id="87" w:name="_Hlk126141631"/>
      <w:proofErr w:type="spellStart"/>
      <w:r w:rsidR="00342FEC" w:rsidRPr="00342FEC">
        <w:t>UplinkTransaction</w:t>
      </w:r>
      <w:bookmarkEnd w:id="87"/>
      <w:proofErr w:type="spellEnd"/>
      <w:r w:rsidR="00342FEC">
        <w:rPr>
          <w:rFonts w:hint="eastAsia"/>
          <w:lang w:eastAsia="zh-CN"/>
        </w:rPr>
        <w:t>）</w:t>
      </w:r>
    </w:p>
    <w:p w14:paraId="67720C07" w14:textId="77777777" w:rsidR="00733F5F" w:rsidRPr="00733F5F" w:rsidRDefault="00733F5F" w:rsidP="00000ACC">
      <w:pPr>
        <w:pStyle w:val="QL-"/>
      </w:pPr>
    </w:p>
    <w:p w14:paraId="1D444981" w14:textId="3EC1DDE4" w:rsidR="00BD7F8E" w:rsidRDefault="00BD7F8E" w:rsidP="00BF3E7E">
      <w:pPr>
        <w:pStyle w:val="aff4"/>
        <w:numPr>
          <w:ilvl w:val="0"/>
          <w:numId w:val="26"/>
        </w:numPr>
        <w:ind w:firstLineChars="0"/>
      </w:pPr>
      <w:r w:rsidRPr="00BF3E7E">
        <w:rPr>
          <w:rFonts w:hint="eastAsia"/>
        </w:rPr>
        <w:t>功能描述：解析</w:t>
      </w:r>
      <w:r w:rsidR="00342FEC">
        <w:rPr>
          <w:rFonts w:hint="eastAsia"/>
        </w:rPr>
        <w:t>U</w:t>
      </w:r>
      <w:r w:rsidR="00342FEC">
        <w:t>ART</w:t>
      </w:r>
      <w:r w:rsidR="00342FEC">
        <w:rPr>
          <w:rFonts w:hint="eastAsia"/>
        </w:rPr>
        <w:t>串口</w:t>
      </w:r>
      <w:r w:rsidRPr="00BF3E7E">
        <w:rPr>
          <w:rFonts w:hint="eastAsia"/>
        </w:rPr>
        <w:t>数据，</w:t>
      </w:r>
      <w:proofErr w:type="gramStart"/>
      <w:r w:rsidRPr="00BF3E7E">
        <w:rPr>
          <w:rFonts w:hint="eastAsia"/>
        </w:rPr>
        <w:t>获取透传数据</w:t>
      </w:r>
      <w:proofErr w:type="gramEnd"/>
      <w:r w:rsidR="00D81934">
        <w:rPr>
          <w:rFonts w:hint="eastAsia"/>
        </w:rPr>
        <w:t>并</w:t>
      </w:r>
      <w:r w:rsidRPr="00BF3E7E">
        <w:rPr>
          <w:rFonts w:hint="eastAsia"/>
        </w:rPr>
        <w:t>发送</w:t>
      </w:r>
      <w:r w:rsidR="00D81934">
        <w:rPr>
          <w:rFonts w:hint="eastAsia"/>
        </w:rPr>
        <w:t>至</w:t>
      </w:r>
      <w:r w:rsidRPr="00BF3E7E">
        <w:rPr>
          <w:rFonts w:hint="eastAsia"/>
        </w:rPr>
        <w:t>云端。</w:t>
      </w:r>
    </w:p>
    <w:p w14:paraId="7041E85D" w14:textId="77777777" w:rsidR="00C412AA" w:rsidRPr="00D00314" w:rsidRDefault="00C412AA" w:rsidP="00D00314">
      <w:pPr>
        <w:rPr>
          <w:rFonts w:hint="eastAsia"/>
        </w:rPr>
      </w:pPr>
    </w:p>
    <w:p w14:paraId="5FC48EFC" w14:textId="1E866877" w:rsidR="00BD7F8E" w:rsidRPr="00BF3E7E" w:rsidRDefault="00BD7F8E" w:rsidP="00BF3E7E">
      <w:pPr>
        <w:pStyle w:val="aff4"/>
        <w:numPr>
          <w:ilvl w:val="0"/>
          <w:numId w:val="26"/>
        </w:numPr>
        <w:ind w:firstLineChars="0"/>
      </w:pPr>
      <w:r w:rsidRPr="00BF3E7E">
        <w:rPr>
          <w:rFonts w:hint="eastAsia"/>
        </w:rPr>
        <w:t>实现</w:t>
      </w:r>
      <w:r w:rsidR="00D81934">
        <w:rPr>
          <w:rFonts w:hint="eastAsia"/>
        </w:rPr>
        <w:t>原理</w:t>
      </w:r>
      <w:r w:rsidRPr="00BF3E7E">
        <w:rPr>
          <w:rFonts w:hint="eastAsia"/>
        </w:rPr>
        <w:t>：</w:t>
      </w:r>
    </w:p>
    <w:p w14:paraId="12AE516F" w14:textId="4028A9A0" w:rsidR="00BD7F8E" w:rsidRPr="00B27501" w:rsidRDefault="00BD7F8E">
      <w:pPr>
        <w:pStyle w:val="aff4"/>
        <w:numPr>
          <w:ilvl w:val="0"/>
          <w:numId w:val="18"/>
        </w:numPr>
        <w:ind w:firstLineChars="0"/>
      </w:pPr>
      <w:r w:rsidRPr="00B27501">
        <w:rPr>
          <w:rFonts w:hint="eastAsia"/>
        </w:rPr>
        <w:t>读取</w:t>
      </w:r>
      <w:r w:rsidR="0005120B">
        <w:rPr>
          <w:rFonts w:hint="eastAsia"/>
        </w:rPr>
        <w:t>U</w:t>
      </w:r>
      <w:r w:rsidR="0005120B">
        <w:t>ART</w:t>
      </w:r>
      <w:r w:rsidRPr="00B27501">
        <w:rPr>
          <w:rFonts w:hint="eastAsia"/>
        </w:rPr>
        <w:t>串口数据</w:t>
      </w:r>
    </w:p>
    <w:p w14:paraId="4476DAC7" w14:textId="77777777" w:rsidR="00BD7F8E" w:rsidRDefault="00BD7F8E" w:rsidP="00D00314">
      <w:pPr>
        <w:spacing w:before="100" w:beforeAutospacing="1"/>
        <w:jc w:val="center"/>
        <w:rPr>
          <w:sz w:val="22"/>
          <w:szCs w:val="22"/>
        </w:rPr>
      </w:pPr>
      <w:r>
        <w:rPr>
          <w:noProof/>
        </w:rPr>
        <w:lastRenderedPageBreak/>
        <w:drawing>
          <wp:inline distT="0" distB="0" distL="0" distR="0" wp14:anchorId="7559EEA7" wp14:editId="49C09FF8">
            <wp:extent cx="5537835" cy="2285911"/>
            <wp:effectExtent l="0" t="0" r="5715" b="635"/>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8323" cy="2298496"/>
                    </a:xfrm>
                    <a:prstGeom prst="rect">
                      <a:avLst/>
                    </a:prstGeom>
                  </pic:spPr>
                </pic:pic>
              </a:graphicData>
            </a:graphic>
          </wp:inline>
        </w:drawing>
      </w:r>
    </w:p>
    <w:p w14:paraId="6C1E2269" w14:textId="77777777" w:rsidR="005B671B" w:rsidRPr="0098379C" w:rsidRDefault="005B671B" w:rsidP="00D00314"/>
    <w:p w14:paraId="32EA9071" w14:textId="00E33A7A" w:rsidR="006541DF" w:rsidRPr="00D00314" w:rsidRDefault="00BD7F8E" w:rsidP="00D00314">
      <w:pPr>
        <w:pStyle w:val="aff4"/>
        <w:numPr>
          <w:ilvl w:val="0"/>
          <w:numId w:val="18"/>
        </w:numPr>
        <w:ind w:firstLineChars="0"/>
        <w:rPr>
          <w:rFonts w:ascii="宋体" w:hAnsi="宋体" w:cs="宋体"/>
          <w:color w:val="333333"/>
          <w:shd w:val="clear" w:color="auto" w:fill="FFFFFF"/>
        </w:rPr>
      </w:pPr>
      <w:r w:rsidRPr="002D7442">
        <w:rPr>
          <w:rFonts w:hint="eastAsia"/>
        </w:rPr>
        <w:t>解析读取到的</w:t>
      </w:r>
      <w:r w:rsidR="0005120B">
        <w:rPr>
          <w:rFonts w:hint="eastAsia"/>
        </w:rPr>
        <w:t>U</w:t>
      </w:r>
      <w:r w:rsidR="0005120B">
        <w:t>ART</w:t>
      </w:r>
      <w:r w:rsidRPr="002D7442">
        <w:rPr>
          <w:rFonts w:hint="eastAsia"/>
        </w:rPr>
        <w:t>串口数据。</w:t>
      </w:r>
      <w:r w:rsidR="006541DF">
        <w:rPr>
          <w:rFonts w:hint="eastAsia"/>
        </w:rPr>
        <w:t>根据模块与</w:t>
      </w:r>
      <w:r w:rsidRPr="002D7442">
        <w:rPr>
          <w:rFonts w:hint="eastAsia"/>
        </w:rPr>
        <w:t>云端通信</w:t>
      </w:r>
      <w:r w:rsidR="006541DF">
        <w:rPr>
          <w:rFonts w:hint="eastAsia"/>
        </w:rPr>
        <w:t>的</w:t>
      </w:r>
      <w:r w:rsidRPr="002D7442">
        <w:rPr>
          <w:rFonts w:hint="eastAsia"/>
        </w:rPr>
        <w:t>协议的不同，模块和外部设备（如</w:t>
      </w:r>
      <w:r w:rsidRPr="002D7442">
        <w:t>MCU</w:t>
      </w:r>
      <w:r w:rsidRPr="002D7442">
        <w:rPr>
          <w:rFonts w:hint="eastAsia"/>
        </w:rPr>
        <w:t>）通信协议也</w:t>
      </w:r>
      <w:r w:rsidR="006541DF">
        <w:rPr>
          <w:rFonts w:hint="eastAsia"/>
        </w:rPr>
        <w:t>有所</w:t>
      </w:r>
      <w:r w:rsidRPr="002D7442">
        <w:rPr>
          <w:rFonts w:hint="eastAsia"/>
        </w:rPr>
        <w:t>不同。当模块和云端使用</w:t>
      </w:r>
      <w:r w:rsidRPr="002D7442">
        <w:t>TCP</w:t>
      </w:r>
      <w:r w:rsidRPr="002D7442">
        <w:rPr>
          <w:rFonts w:hint="eastAsia"/>
        </w:rPr>
        <w:t>协议</w:t>
      </w:r>
      <w:r w:rsidR="0005120B">
        <w:rPr>
          <w:rFonts w:hint="eastAsia"/>
        </w:rPr>
        <w:t>进行</w:t>
      </w:r>
      <w:r w:rsidR="0005120B" w:rsidRPr="002D7442">
        <w:rPr>
          <w:rFonts w:hint="eastAsia"/>
        </w:rPr>
        <w:t>通信</w:t>
      </w:r>
      <w:r w:rsidRPr="002D7442">
        <w:rPr>
          <w:rFonts w:hint="eastAsia"/>
        </w:rPr>
        <w:t>时，由于</w:t>
      </w:r>
      <w:r w:rsidRPr="002D7442">
        <w:t>TCP</w:t>
      </w:r>
      <w:r w:rsidRPr="002D7442">
        <w:rPr>
          <w:rFonts w:hint="eastAsia"/>
        </w:rPr>
        <w:t>和串口都是数据流的形式，所以</w:t>
      </w:r>
      <w:proofErr w:type="gramStart"/>
      <w:r w:rsidRPr="002D7442">
        <w:rPr>
          <w:rFonts w:hint="eastAsia"/>
        </w:rPr>
        <w:t>直接透传数据</w:t>
      </w:r>
      <w:proofErr w:type="gramEnd"/>
      <w:r w:rsidRPr="002D7442">
        <w:rPr>
          <w:rFonts w:hint="eastAsia"/>
        </w:rPr>
        <w:t>，</w:t>
      </w:r>
      <w:r w:rsidR="006541DF">
        <w:rPr>
          <w:rFonts w:hint="eastAsia"/>
        </w:rPr>
        <w:t>此时无需</w:t>
      </w:r>
      <w:r w:rsidRPr="002D7442">
        <w:rPr>
          <w:rFonts w:hint="eastAsia"/>
        </w:rPr>
        <w:t>任何</w:t>
      </w:r>
      <w:r w:rsidR="006541DF">
        <w:rPr>
          <w:rFonts w:hint="eastAsia"/>
        </w:rPr>
        <w:t>操作</w:t>
      </w:r>
      <w:r w:rsidRPr="002D7442">
        <w:rPr>
          <w:rFonts w:hint="eastAsia"/>
        </w:rPr>
        <w:t>；当模块和云端通信使用</w:t>
      </w:r>
      <w:r w:rsidRPr="002D7442">
        <w:t>MQTT</w:t>
      </w:r>
      <w:r w:rsidRPr="002D7442">
        <w:rPr>
          <w:rFonts w:hint="eastAsia"/>
        </w:rPr>
        <w:t>协议时，为了区分不同的数据帧，模块的串口对外协议采用简单的数据帧</w:t>
      </w:r>
      <w:r w:rsidR="006541DF">
        <w:rPr>
          <w:rFonts w:hint="eastAsia"/>
        </w:rPr>
        <w:t>，格式如下：</w:t>
      </w:r>
    </w:p>
    <w:p w14:paraId="74DC35D7" w14:textId="10715479" w:rsidR="00BD7F8E" w:rsidRPr="002D7442" w:rsidRDefault="00BD7F8E" w:rsidP="00D00314">
      <w:pPr>
        <w:pStyle w:val="aff4"/>
        <w:ind w:left="1210" w:firstLineChars="0" w:firstLine="0"/>
        <w:rPr>
          <w:rFonts w:ascii="宋体" w:hAnsi="宋体" w:cs="宋体"/>
          <w:color w:val="333333"/>
          <w:shd w:val="clear" w:color="auto" w:fill="FFFFFF"/>
        </w:rPr>
      </w:pPr>
      <w:bookmarkStart w:id="88" w:name="_Hlk126152870"/>
      <w:r w:rsidRPr="00D00314">
        <w:rPr>
          <w:i/>
          <w:iCs/>
        </w:rPr>
        <w:t>&lt;</w:t>
      </w:r>
      <w:proofErr w:type="spellStart"/>
      <w:r w:rsidRPr="00D00314">
        <w:rPr>
          <w:i/>
          <w:iCs/>
        </w:rPr>
        <w:t>topic_id</w:t>
      </w:r>
      <w:proofErr w:type="spellEnd"/>
      <w:proofErr w:type="gramStart"/>
      <w:r w:rsidRPr="00D00314">
        <w:rPr>
          <w:i/>
          <w:iCs/>
        </w:rPr>
        <w:t>&gt;,&lt;</w:t>
      </w:r>
      <w:proofErr w:type="spellStart"/>
      <w:proofErr w:type="gramEnd"/>
      <w:r w:rsidRPr="00D00314">
        <w:rPr>
          <w:i/>
          <w:iCs/>
        </w:rPr>
        <w:t>msg_len</w:t>
      </w:r>
      <w:proofErr w:type="spellEnd"/>
      <w:r w:rsidRPr="00D00314">
        <w:rPr>
          <w:i/>
          <w:iCs/>
        </w:rPr>
        <w:t>&gt;,&lt;</w:t>
      </w:r>
      <w:proofErr w:type="spellStart"/>
      <w:r w:rsidRPr="00D00314">
        <w:rPr>
          <w:i/>
          <w:iCs/>
        </w:rPr>
        <w:t>msg_data</w:t>
      </w:r>
      <w:proofErr w:type="spellEnd"/>
      <w:r w:rsidRPr="00D00314">
        <w:rPr>
          <w:i/>
          <w:iCs/>
        </w:rPr>
        <w:t>&gt;</w:t>
      </w:r>
      <w:bookmarkEnd w:id="88"/>
    </w:p>
    <w:p w14:paraId="3F0A727D" w14:textId="77777777" w:rsidR="00BD7F8E" w:rsidRDefault="00BD7F8E" w:rsidP="00BD7F8E">
      <w:pPr>
        <w:rPr>
          <w:rFonts w:ascii="宋体" w:hAnsi="宋体" w:cs="宋体"/>
          <w:color w:val="333333"/>
          <w:shd w:val="clear" w:color="auto" w:fill="FFFFFF"/>
        </w:rPr>
      </w:pPr>
    </w:p>
    <w:p w14:paraId="6A867AD9" w14:textId="69E282FE" w:rsidR="00BD7F8E" w:rsidRDefault="00BD7F8E" w:rsidP="002D7442">
      <w:pPr>
        <w:ind w:firstLineChars="200" w:firstLine="420"/>
      </w:pPr>
      <w:r w:rsidRPr="002D7442">
        <w:t>示例</w:t>
      </w:r>
      <w:r w:rsidR="00342FEC">
        <w:rPr>
          <w:rFonts w:hint="eastAsia"/>
        </w:rPr>
        <w:t>数据帧</w:t>
      </w:r>
      <w:r w:rsidR="00502A4C">
        <w:rPr>
          <w:rFonts w:hint="eastAsia"/>
        </w:rPr>
        <w:t>如下：</w:t>
      </w:r>
    </w:p>
    <w:p w14:paraId="4423CFB1" w14:textId="4F1A2577" w:rsidR="002D7442" w:rsidRDefault="002D7442" w:rsidP="002D7442">
      <w:pPr>
        <w:ind w:firstLineChars="200" w:firstLine="420"/>
      </w:pPr>
    </w:p>
    <w:tbl>
      <w:tblPr>
        <w:tblpPr w:leftFromText="180" w:rightFromText="180" w:vertAnchor="text" w:tblpXSpec="right" w:tblpY="1"/>
        <w:tblOverlap w:val="never"/>
        <w:tblW w:w="9435" w:type="dxa"/>
        <w:jc w:val="right"/>
        <w:tblCellSpacing w:w="20" w:type="dxa"/>
        <w:shd w:val="pct15" w:color="auto" w:fill="auto"/>
        <w:tblLayout w:type="fixed"/>
        <w:tblLook w:val="0000" w:firstRow="0" w:lastRow="0" w:firstColumn="0" w:lastColumn="0" w:noHBand="0" w:noVBand="0"/>
      </w:tblPr>
      <w:tblGrid>
        <w:gridCol w:w="9435"/>
      </w:tblGrid>
      <w:tr w:rsidR="00502A4C" w:rsidRPr="00DE2F07" w14:paraId="4ED445B1" w14:textId="77777777" w:rsidTr="00C32C0F">
        <w:trPr>
          <w:trHeight w:val="510"/>
          <w:tblCellSpacing w:w="20" w:type="dxa"/>
          <w:jc w:val="right"/>
        </w:trPr>
        <w:tc>
          <w:tcPr>
            <w:tcW w:w="9701" w:type="dxa"/>
            <w:shd w:val="pct15" w:color="auto" w:fill="auto"/>
            <w:vAlign w:val="center"/>
          </w:tcPr>
          <w:p w14:paraId="649A7252" w14:textId="47DA021E" w:rsidR="00502A4C" w:rsidRPr="00D00314" w:rsidRDefault="00502A4C" w:rsidP="00D00314">
            <w:bookmarkStart w:id="89" w:name="_Hlk126152910"/>
            <w:r w:rsidRPr="00D00314">
              <w:t>1,6,abcedf</w:t>
            </w:r>
            <w:r>
              <w:tab/>
            </w:r>
            <w:r>
              <w:tab/>
            </w:r>
            <w:r>
              <w:tab/>
              <w:t>//</w:t>
            </w:r>
            <w:r>
              <w:rPr>
                <w:rFonts w:hint="eastAsia"/>
              </w:rPr>
              <w:t>上行</w:t>
            </w:r>
            <w:r w:rsidR="00342FEC">
              <w:rPr>
                <w:rFonts w:hint="eastAsia"/>
              </w:rPr>
              <w:t>数据帧</w:t>
            </w:r>
          </w:p>
          <w:p w14:paraId="7370F0D6" w14:textId="51373C9D" w:rsidR="00502A4C" w:rsidRPr="002B5A79" w:rsidRDefault="00502A4C" w:rsidP="00D00314">
            <w:pPr>
              <w:rPr>
                <w:b/>
              </w:rPr>
            </w:pPr>
            <w:r w:rsidRPr="00D00314">
              <w:t>1,6,ijklmn</w:t>
            </w:r>
            <w:r>
              <w:tab/>
            </w:r>
            <w:r>
              <w:tab/>
            </w:r>
            <w:r>
              <w:tab/>
              <w:t>//</w:t>
            </w:r>
            <w:r>
              <w:rPr>
                <w:rFonts w:hint="eastAsia"/>
              </w:rPr>
              <w:t>下行</w:t>
            </w:r>
            <w:r w:rsidR="00342FEC">
              <w:rPr>
                <w:rFonts w:hint="eastAsia"/>
              </w:rPr>
              <w:t>数据帧</w:t>
            </w:r>
          </w:p>
        </w:tc>
      </w:tr>
      <w:bookmarkEnd w:id="89"/>
    </w:tbl>
    <w:p w14:paraId="391C20F8" w14:textId="24D91CC9" w:rsidR="00502A4C" w:rsidRPr="00D00314" w:rsidRDefault="00502A4C" w:rsidP="002D7442">
      <w:pPr>
        <w:ind w:firstLineChars="200" w:firstLine="420"/>
      </w:pPr>
    </w:p>
    <w:p w14:paraId="37C5C8FD" w14:textId="77777777" w:rsidR="00BD7F8E" w:rsidRDefault="00BD7F8E" w:rsidP="00DA524D">
      <w:pPr>
        <w:spacing w:before="100" w:beforeAutospacing="1"/>
        <w:jc w:val="center"/>
        <w:rPr>
          <w:rFonts w:ascii="Helvetica" w:hAnsi="Helvetica" w:cs="宋体"/>
          <w:color w:val="333333"/>
          <w:kern w:val="0"/>
          <w:sz w:val="24"/>
        </w:rPr>
      </w:pPr>
      <w:r w:rsidRPr="0098379C">
        <w:rPr>
          <w:noProof/>
        </w:rPr>
        <w:drawing>
          <wp:inline distT="0" distB="0" distL="0" distR="0" wp14:anchorId="346B68D5" wp14:editId="17A185F4">
            <wp:extent cx="6188710" cy="2590800"/>
            <wp:effectExtent l="0" t="0" r="2540" b="0"/>
            <wp:docPr id="714" name="图片 714"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714" descr="电脑屏幕的截图&#10;&#10;描述已自动生成"/>
                    <pic:cNvPicPr/>
                  </pic:nvPicPr>
                  <pic:blipFill>
                    <a:blip r:embed="rId23"/>
                    <a:stretch>
                      <a:fillRect/>
                    </a:stretch>
                  </pic:blipFill>
                  <pic:spPr>
                    <a:xfrm>
                      <a:off x="0" y="0"/>
                      <a:ext cx="6188710" cy="2590800"/>
                    </a:xfrm>
                    <a:prstGeom prst="rect">
                      <a:avLst/>
                    </a:prstGeom>
                  </pic:spPr>
                </pic:pic>
              </a:graphicData>
            </a:graphic>
          </wp:inline>
        </w:drawing>
      </w:r>
    </w:p>
    <w:p w14:paraId="0B9880C5" w14:textId="77777777" w:rsidR="0098379C" w:rsidRPr="00705D5C" w:rsidRDefault="0098379C" w:rsidP="00705D5C"/>
    <w:p w14:paraId="33795C28" w14:textId="77777777" w:rsidR="007371F4" w:rsidRDefault="007371F4" w:rsidP="00FD17E1">
      <w:pPr>
        <w:pStyle w:val="QL-2"/>
        <w:rPr>
          <w:ins w:id="90" w:author="Amia Guo(郭建)" w:date="2023-02-04T17:48:00Z"/>
        </w:rPr>
        <w:sectPr w:rsidR="007371F4" w:rsidSect="00623768">
          <w:pgSz w:w="11906" w:h="16838" w:code="9"/>
          <w:pgMar w:top="1440" w:right="1080" w:bottom="1440" w:left="1080" w:header="454" w:footer="0" w:gutter="0"/>
          <w:cols w:space="425"/>
          <w:docGrid w:type="lines" w:linePitch="312"/>
        </w:sectPr>
      </w:pPr>
      <w:bookmarkStart w:id="91" w:name="_Toc118380100"/>
      <w:bookmarkStart w:id="92" w:name="_Toc119683561"/>
      <w:bookmarkStart w:id="93" w:name="_Toc125989481"/>
    </w:p>
    <w:p w14:paraId="7490CF5E" w14:textId="77777777" w:rsidR="00BD7F8E" w:rsidRDefault="00BD7F8E" w:rsidP="00FD17E1">
      <w:pPr>
        <w:pStyle w:val="QL-2"/>
      </w:pPr>
      <w:proofErr w:type="spellStart"/>
      <w:r>
        <w:rPr>
          <w:rFonts w:hint="eastAsia"/>
        </w:rPr>
        <w:lastRenderedPageBreak/>
        <w:t>阿里云</w:t>
      </w:r>
      <w:proofErr w:type="spellEnd"/>
      <w:r w:rsidR="0098379C">
        <w:rPr>
          <w:rFonts w:hint="eastAsia"/>
          <w:lang w:eastAsia="zh-CN"/>
        </w:rPr>
        <w:t>（</w:t>
      </w:r>
      <w:proofErr w:type="spellStart"/>
      <w:r>
        <w:rPr>
          <w:rFonts w:hint="eastAsia"/>
        </w:rPr>
        <w:t>aliyunIot</w:t>
      </w:r>
      <w:bookmarkEnd w:id="91"/>
      <w:bookmarkEnd w:id="92"/>
      <w:proofErr w:type="spellEnd"/>
      <w:r w:rsidR="0098379C">
        <w:rPr>
          <w:rFonts w:hint="eastAsia"/>
          <w:lang w:eastAsia="zh-CN"/>
        </w:rPr>
        <w:t>）</w:t>
      </w:r>
      <w:bookmarkEnd w:id="93"/>
    </w:p>
    <w:p w14:paraId="72704620" w14:textId="77777777" w:rsidR="00733F5F" w:rsidRPr="00733F5F" w:rsidRDefault="00733F5F" w:rsidP="00000ACC">
      <w:pPr>
        <w:pStyle w:val="QL-"/>
      </w:pPr>
    </w:p>
    <w:p w14:paraId="0C77CD51" w14:textId="75AD7B04" w:rsidR="00564FA2" w:rsidRPr="00D00314" w:rsidRDefault="00BD7F8E" w:rsidP="00D00314">
      <w:pPr>
        <w:numPr>
          <w:ilvl w:val="0"/>
          <w:numId w:val="11"/>
        </w:numPr>
        <w:rPr>
          <w:szCs w:val="21"/>
        </w:rPr>
      </w:pPr>
      <w:r w:rsidRPr="0098379C">
        <w:rPr>
          <w:rFonts w:hint="eastAsia"/>
          <w:szCs w:val="21"/>
        </w:rPr>
        <w:t>功能描述：</w:t>
      </w:r>
      <w:r w:rsidRPr="00D00314">
        <w:rPr>
          <w:rFonts w:hint="eastAsia"/>
          <w:szCs w:val="21"/>
        </w:rPr>
        <w:t>通过</w:t>
      </w:r>
      <w:r w:rsidRPr="00D00314">
        <w:rPr>
          <w:szCs w:val="21"/>
        </w:rPr>
        <w:t>MQTT</w:t>
      </w:r>
      <w:r w:rsidRPr="00D00314">
        <w:rPr>
          <w:rFonts w:hint="eastAsia"/>
          <w:szCs w:val="21"/>
        </w:rPr>
        <w:t>协议与阿里云物联网</w:t>
      </w:r>
      <w:r w:rsidR="008D7BED">
        <w:rPr>
          <w:rFonts w:hint="eastAsia"/>
          <w:szCs w:val="21"/>
        </w:rPr>
        <w:t>平台</w:t>
      </w:r>
      <w:r w:rsidRPr="00D00314">
        <w:rPr>
          <w:rFonts w:hint="eastAsia"/>
          <w:szCs w:val="21"/>
        </w:rPr>
        <w:t>进行交互</w:t>
      </w:r>
      <w:r w:rsidR="00502A4C">
        <w:rPr>
          <w:rFonts w:hint="eastAsia"/>
          <w:szCs w:val="21"/>
        </w:rPr>
        <w:t>。</w:t>
      </w:r>
    </w:p>
    <w:p w14:paraId="6B0C6182" w14:textId="3655BAD4" w:rsidR="00BD7F8E" w:rsidRPr="0098379C" w:rsidRDefault="00BA5A65">
      <w:pPr>
        <w:numPr>
          <w:ilvl w:val="0"/>
          <w:numId w:val="12"/>
        </w:numPr>
        <w:rPr>
          <w:szCs w:val="21"/>
        </w:rPr>
      </w:pPr>
      <w:r>
        <w:rPr>
          <w:rFonts w:hint="eastAsia"/>
        </w:rPr>
        <w:t>注册并</w:t>
      </w:r>
      <w:r w:rsidR="00BD7F8E" w:rsidRPr="0098379C">
        <w:rPr>
          <w:rFonts w:hint="eastAsia"/>
          <w:szCs w:val="21"/>
        </w:rPr>
        <w:t>登录</w:t>
      </w:r>
      <w:r w:rsidR="008D7BED">
        <w:rPr>
          <w:rFonts w:hint="eastAsia"/>
        </w:rPr>
        <w:t>阿里云物联网平台</w:t>
      </w:r>
      <w:r>
        <w:rPr>
          <w:rFonts w:hint="eastAsia"/>
        </w:rPr>
        <w:t>。</w:t>
      </w:r>
    </w:p>
    <w:p w14:paraId="5505A433" w14:textId="799F142A" w:rsidR="00BD7F8E" w:rsidRPr="0098379C" w:rsidRDefault="00BD7F8E">
      <w:pPr>
        <w:numPr>
          <w:ilvl w:val="0"/>
          <w:numId w:val="12"/>
        </w:numPr>
        <w:rPr>
          <w:szCs w:val="21"/>
        </w:rPr>
      </w:pPr>
      <w:r w:rsidRPr="0098379C">
        <w:rPr>
          <w:rFonts w:hint="eastAsia"/>
          <w:szCs w:val="21"/>
        </w:rPr>
        <w:t>发送物模型数据</w:t>
      </w:r>
      <w:r w:rsidR="00DD2787">
        <w:rPr>
          <w:rFonts w:hint="eastAsia"/>
          <w:szCs w:val="21"/>
        </w:rPr>
        <w:t>至</w:t>
      </w:r>
      <w:r w:rsidR="00DD2787">
        <w:rPr>
          <w:rFonts w:hint="eastAsia"/>
        </w:rPr>
        <w:t>物联网平台</w:t>
      </w:r>
      <w:r w:rsidR="00BA5A65">
        <w:rPr>
          <w:rFonts w:hint="eastAsia"/>
          <w:szCs w:val="21"/>
        </w:rPr>
        <w:t>。</w:t>
      </w:r>
    </w:p>
    <w:p w14:paraId="547908A0" w14:textId="65727175" w:rsidR="00BD7F8E" w:rsidRPr="0098379C" w:rsidRDefault="00BD7F8E">
      <w:pPr>
        <w:numPr>
          <w:ilvl w:val="0"/>
          <w:numId w:val="12"/>
        </w:numPr>
        <w:rPr>
          <w:szCs w:val="21"/>
        </w:rPr>
      </w:pPr>
      <w:r w:rsidRPr="0098379C">
        <w:rPr>
          <w:rFonts w:hint="eastAsia"/>
          <w:szCs w:val="21"/>
        </w:rPr>
        <w:t>接收</w:t>
      </w:r>
      <w:r w:rsidR="00DD2787">
        <w:rPr>
          <w:rFonts w:hint="eastAsia"/>
        </w:rPr>
        <w:t>物联网平台</w:t>
      </w:r>
      <w:r w:rsidRPr="0098379C">
        <w:rPr>
          <w:rFonts w:hint="eastAsia"/>
          <w:szCs w:val="21"/>
        </w:rPr>
        <w:t>下发的</w:t>
      </w:r>
      <w:r w:rsidR="00B23FB8">
        <w:rPr>
          <w:rFonts w:hint="eastAsia"/>
          <w:szCs w:val="21"/>
        </w:rPr>
        <w:t>命令</w:t>
      </w:r>
      <w:r w:rsidR="00BA5A65">
        <w:rPr>
          <w:rFonts w:hint="eastAsia"/>
          <w:szCs w:val="21"/>
        </w:rPr>
        <w:t>。</w:t>
      </w:r>
    </w:p>
    <w:p w14:paraId="424CC2A2" w14:textId="4D41CE0F" w:rsidR="00BD7F8E" w:rsidRPr="0098379C" w:rsidRDefault="00DD2787">
      <w:pPr>
        <w:numPr>
          <w:ilvl w:val="0"/>
          <w:numId w:val="12"/>
        </w:numPr>
        <w:rPr>
          <w:szCs w:val="21"/>
        </w:rPr>
      </w:pPr>
      <w:r>
        <w:rPr>
          <w:rFonts w:hint="eastAsia"/>
          <w:szCs w:val="21"/>
        </w:rPr>
        <w:t>进行</w:t>
      </w:r>
      <w:r w:rsidR="00BD7F8E" w:rsidRPr="0098379C">
        <w:rPr>
          <w:rFonts w:hint="eastAsia"/>
          <w:szCs w:val="21"/>
        </w:rPr>
        <w:t>OTA</w:t>
      </w:r>
      <w:r w:rsidR="00BD7F8E" w:rsidRPr="0098379C">
        <w:rPr>
          <w:rFonts w:hint="eastAsia"/>
          <w:szCs w:val="21"/>
        </w:rPr>
        <w:t>升级</w:t>
      </w:r>
      <w:r w:rsidR="00BA5A65">
        <w:rPr>
          <w:rFonts w:hint="eastAsia"/>
          <w:szCs w:val="21"/>
        </w:rPr>
        <w:t>。</w:t>
      </w:r>
    </w:p>
    <w:p w14:paraId="15D398E5" w14:textId="77777777" w:rsidR="00BD7F8E" w:rsidRPr="00B27501" w:rsidRDefault="00BD7F8E" w:rsidP="00BD7F8E">
      <w:pPr>
        <w:ind w:left="419"/>
        <w:rPr>
          <w:rFonts w:hint="eastAsia"/>
          <w:szCs w:val="21"/>
        </w:rPr>
      </w:pPr>
    </w:p>
    <w:p w14:paraId="3AA2C179" w14:textId="32B43CA3" w:rsidR="00BD7F8E" w:rsidRDefault="00BD7F8E" w:rsidP="007A234B">
      <w:pPr>
        <w:numPr>
          <w:ilvl w:val="0"/>
          <w:numId w:val="11"/>
        </w:numPr>
        <w:rPr>
          <w:szCs w:val="21"/>
        </w:rPr>
      </w:pPr>
      <w:r w:rsidRPr="0098379C">
        <w:rPr>
          <w:rFonts w:hint="eastAsia"/>
          <w:szCs w:val="21"/>
        </w:rPr>
        <w:t>实现原理：</w:t>
      </w:r>
      <w:r w:rsidR="00DD2787">
        <w:rPr>
          <w:rFonts w:hint="eastAsia"/>
          <w:szCs w:val="21"/>
        </w:rPr>
        <w:t>模块</w:t>
      </w:r>
      <w:r w:rsidRPr="00D00314">
        <w:rPr>
          <w:rFonts w:hint="eastAsia"/>
          <w:szCs w:val="21"/>
        </w:rPr>
        <w:t>通过</w:t>
      </w:r>
      <w:r w:rsidRPr="00D00314">
        <w:rPr>
          <w:rFonts w:hint="eastAsia"/>
          <w:szCs w:val="21"/>
        </w:rPr>
        <w:t>MQTT</w:t>
      </w:r>
      <w:r w:rsidRPr="00D00314">
        <w:rPr>
          <w:rFonts w:hint="eastAsia"/>
          <w:szCs w:val="21"/>
        </w:rPr>
        <w:t>协议按照阿里云物联网模块的通信规则</w:t>
      </w:r>
      <w:r w:rsidR="00B23FB8" w:rsidRPr="00D24067">
        <w:rPr>
          <w:rFonts w:hint="eastAsia"/>
          <w:szCs w:val="21"/>
        </w:rPr>
        <w:t>登录</w:t>
      </w:r>
      <w:r w:rsidR="00B23FB8">
        <w:rPr>
          <w:rFonts w:hint="eastAsia"/>
          <w:szCs w:val="21"/>
        </w:rPr>
        <w:t>平台并</w:t>
      </w:r>
      <w:r w:rsidR="00B23FB8" w:rsidRPr="00D24067">
        <w:rPr>
          <w:rFonts w:hint="eastAsia"/>
          <w:szCs w:val="21"/>
        </w:rPr>
        <w:t>与</w:t>
      </w:r>
      <w:r w:rsidR="00B23FB8">
        <w:rPr>
          <w:rFonts w:hint="eastAsia"/>
          <w:szCs w:val="21"/>
        </w:rPr>
        <w:t>平台进行</w:t>
      </w:r>
      <w:r w:rsidR="00B23FB8" w:rsidRPr="00D24067">
        <w:rPr>
          <w:rFonts w:hint="eastAsia"/>
          <w:szCs w:val="21"/>
        </w:rPr>
        <w:t>数据</w:t>
      </w:r>
      <w:r w:rsidR="00B23FB8">
        <w:rPr>
          <w:rFonts w:hint="eastAsia"/>
          <w:szCs w:val="21"/>
        </w:rPr>
        <w:t>交</w:t>
      </w:r>
      <w:r w:rsidR="00B23FB8" w:rsidRPr="00D24067">
        <w:rPr>
          <w:rFonts w:hint="eastAsia"/>
          <w:szCs w:val="21"/>
        </w:rPr>
        <w:t>互</w:t>
      </w:r>
      <w:r w:rsidRPr="00D00314">
        <w:rPr>
          <w:rFonts w:hint="eastAsia"/>
          <w:szCs w:val="21"/>
        </w:rPr>
        <w:t>。</w:t>
      </w:r>
    </w:p>
    <w:p w14:paraId="10E50445" w14:textId="74FD02E6" w:rsidR="00BD7F8E" w:rsidRPr="0098379C" w:rsidRDefault="00386FA6" w:rsidP="00D00314">
      <w:pPr>
        <w:numPr>
          <w:ilvl w:val="0"/>
          <w:numId w:val="32"/>
        </w:numPr>
        <w:rPr>
          <w:szCs w:val="21"/>
        </w:rPr>
      </w:pPr>
      <w:r>
        <w:rPr>
          <w:rFonts w:hint="eastAsia"/>
        </w:rPr>
        <w:t>注册并</w:t>
      </w:r>
      <w:r w:rsidRPr="0098379C">
        <w:rPr>
          <w:rFonts w:hint="eastAsia"/>
          <w:szCs w:val="21"/>
        </w:rPr>
        <w:t>登录</w:t>
      </w:r>
      <w:r>
        <w:rPr>
          <w:rFonts w:hint="eastAsia"/>
        </w:rPr>
        <w:t>阿里云物联网平台</w:t>
      </w:r>
      <w:r w:rsidR="007A234B">
        <w:rPr>
          <w:rFonts w:hint="eastAsia"/>
          <w:szCs w:val="21"/>
        </w:rPr>
        <w:t>。</w:t>
      </w:r>
    </w:p>
    <w:p w14:paraId="3CE17F38" w14:textId="77777777" w:rsidR="00BD7F8E" w:rsidRDefault="00BD7F8E" w:rsidP="00D00314">
      <w:pPr>
        <w:spacing w:before="100" w:beforeAutospacing="1"/>
        <w:jc w:val="center"/>
        <w:rPr>
          <w:noProof/>
        </w:rPr>
      </w:pPr>
      <w:r w:rsidRPr="00FD4F59">
        <w:rPr>
          <w:noProof/>
        </w:rPr>
        <w:drawing>
          <wp:inline distT="0" distB="0" distL="0" distR="0" wp14:anchorId="2A9C9B90" wp14:editId="61FC1132">
            <wp:extent cx="5897795" cy="2712161"/>
            <wp:effectExtent l="0" t="0" r="8255"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6431" cy="2734527"/>
                    </a:xfrm>
                    <a:prstGeom prst="rect">
                      <a:avLst/>
                    </a:prstGeom>
                    <a:noFill/>
                    <a:ln>
                      <a:noFill/>
                    </a:ln>
                  </pic:spPr>
                </pic:pic>
              </a:graphicData>
            </a:graphic>
          </wp:inline>
        </w:drawing>
      </w:r>
    </w:p>
    <w:p w14:paraId="2E84CFC6" w14:textId="77777777" w:rsidR="007371F4" w:rsidRPr="007371F4" w:rsidRDefault="007371F4" w:rsidP="007371F4">
      <w:pPr>
        <w:ind w:left="1139"/>
        <w:rPr>
          <w:ins w:id="94" w:author="Amia Guo(郭建)" w:date="2023-02-04T17:48:00Z"/>
          <w:rFonts w:ascii="宋体" w:hAnsi="宋体" w:cs="宋体" w:hint="eastAsia"/>
          <w:noProof/>
          <w:rPrChange w:id="95" w:author="Amia Guo(郭建)" w:date="2023-02-04T17:48:00Z">
            <w:rPr>
              <w:ins w:id="96" w:author="Amia Guo(郭建)" w:date="2023-02-04T17:48:00Z"/>
              <w:szCs w:val="21"/>
            </w:rPr>
          </w:rPrChange>
        </w:rPr>
        <w:pPrChange w:id="97" w:author="Amia Guo(郭建)" w:date="2023-02-04T17:48:00Z">
          <w:pPr>
            <w:numPr>
              <w:numId w:val="32"/>
            </w:numPr>
            <w:ind w:left="1139" w:hanging="360"/>
          </w:pPr>
        </w:pPrChange>
      </w:pPr>
    </w:p>
    <w:p w14:paraId="59B30E68" w14:textId="77777777" w:rsidR="007371F4" w:rsidRDefault="007371F4" w:rsidP="00D00314">
      <w:pPr>
        <w:numPr>
          <w:ilvl w:val="0"/>
          <w:numId w:val="32"/>
        </w:numPr>
        <w:rPr>
          <w:szCs w:val="21"/>
        </w:rPr>
        <w:sectPr w:rsidR="007371F4" w:rsidSect="00623768">
          <w:pgSz w:w="11906" w:h="16838" w:code="9"/>
          <w:pgMar w:top="1440" w:right="1080" w:bottom="1440" w:left="1080" w:header="454" w:footer="0" w:gutter="0"/>
          <w:cols w:space="425"/>
          <w:docGrid w:type="lines" w:linePitch="312"/>
        </w:sectPr>
      </w:pPr>
    </w:p>
    <w:p w14:paraId="1FB11E24" w14:textId="4CDBFCFA" w:rsidR="00BD7F8E" w:rsidRDefault="00386FA6" w:rsidP="00D00314">
      <w:pPr>
        <w:numPr>
          <w:ilvl w:val="0"/>
          <w:numId w:val="32"/>
        </w:numPr>
        <w:rPr>
          <w:rFonts w:ascii="宋体" w:hAnsi="宋体" w:cs="宋体"/>
          <w:noProof/>
        </w:rPr>
      </w:pPr>
      <w:r w:rsidRPr="0098379C">
        <w:rPr>
          <w:rFonts w:hint="eastAsia"/>
          <w:szCs w:val="21"/>
        </w:rPr>
        <w:lastRenderedPageBreak/>
        <w:t>发送数据</w:t>
      </w:r>
      <w:r>
        <w:rPr>
          <w:rFonts w:hint="eastAsia"/>
          <w:szCs w:val="21"/>
        </w:rPr>
        <w:t>至</w:t>
      </w:r>
      <w:r>
        <w:rPr>
          <w:rFonts w:hint="eastAsia"/>
        </w:rPr>
        <w:t>物联网平台</w:t>
      </w:r>
      <w:r w:rsidR="007A234B">
        <w:rPr>
          <w:rFonts w:ascii="宋体" w:hAnsi="宋体" w:cs="宋体" w:hint="eastAsia"/>
          <w:noProof/>
        </w:rPr>
        <w:t>。</w:t>
      </w:r>
    </w:p>
    <w:p w14:paraId="68DE1D7F" w14:textId="77777777" w:rsidR="00BD7F8E" w:rsidRDefault="00BD7F8E" w:rsidP="00D00314">
      <w:pPr>
        <w:spacing w:before="100" w:beforeAutospacing="1"/>
        <w:jc w:val="center"/>
        <w:rPr>
          <w:noProof/>
        </w:rPr>
      </w:pPr>
      <w:r w:rsidRPr="00FD4F59">
        <w:rPr>
          <w:noProof/>
        </w:rPr>
        <w:drawing>
          <wp:inline distT="0" distB="0" distL="0" distR="0" wp14:anchorId="47E65A06" wp14:editId="069CCC00">
            <wp:extent cx="5876290" cy="4897144"/>
            <wp:effectExtent l="0" t="0" r="0"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6901" cy="4897653"/>
                    </a:xfrm>
                    <a:prstGeom prst="rect">
                      <a:avLst/>
                    </a:prstGeom>
                    <a:noFill/>
                    <a:ln>
                      <a:noFill/>
                    </a:ln>
                  </pic:spPr>
                </pic:pic>
              </a:graphicData>
            </a:graphic>
          </wp:inline>
        </w:drawing>
      </w:r>
    </w:p>
    <w:p w14:paraId="616CBE92" w14:textId="77777777" w:rsidR="005B671B" w:rsidRPr="00D00314" w:rsidRDefault="005B671B" w:rsidP="00D00314"/>
    <w:p w14:paraId="156A5DAF" w14:textId="77777777" w:rsidR="007371F4" w:rsidRDefault="007371F4" w:rsidP="00D00314">
      <w:pPr>
        <w:numPr>
          <w:ilvl w:val="0"/>
          <w:numId w:val="32"/>
        </w:numPr>
        <w:rPr>
          <w:szCs w:val="21"/>
        </w:rPr>
        <w:sectPr w:rsidR="007371F4" w:rsidSect="00623768">
          <w:pgSz w:w="11906" w:h="16838" w:code="9"/>
          <w:pgMar w:top="1440" w:right="1080" w:bottom="1440" w:left="1080" w:header="454" w:footer="0" w:gutter="0"/>
          <w:cols w:space="425"/>
          <w:docGrid w:type="lines" w:linePitch="312"/>
        </w:sectPr>
      </w:pPr>
    </w:p>
    <w:p w14:paraId="1A89881E" w14:textId="75CEBA33" w:rsidR="00BD7F8E" w:rsidRDefault="00386FA6" w:rsidP="00D00314">
      <w:pPr>
        <w:numPr>
          <w:ilvl w:val="0"/>
          <w:numId w:val="32"/>
        </w:numPr>
        <w:rPr>
          <w:rFonts w:ascii="宋体" w:hAnsi="宋体" w:cs="宋体"/>
          <w:noProof/>
        </w:rPr>
      </w:pPr>
      <w:r w:rsidRPr="0098379C">
        <w:rPr>
          <w:rFonts w:hint="eastAsia"/>
          <w:szCs w:val="21"/>
        </w:rPr>
        <w:lastRenderedPageBreak/>
        <w:t>接收</w:t>
      </w:r>
      <w:r>
        <w:rPr>
          <w:rFonts w:hint="eastAsia"/>
        </w:rPr>
        <w:t>物联网平台</w:t>
      </w:r>
      <w:r w:rsidRPr="0098379C">
        <w:rPr>
          <w:rFonts w:hint="eastAsia"/>
          <w:szCs w:val="21"/>
        </w:rPr>
        <w:t>下发的</w:t>
      </w:r>
      <w:r>
        <w:rPr>
          <w:rFonts w:hint="eastAsia"/>
          <w:szCs w:val="21"/>
        </w:rPr>
        <w:t>命令并进行业务处理</w:t>
      </w:r>
      <w:r w:rsidR="007A234B">
        <w:rPr>
          <w:rFonts w:ascii="宋体" w:hAnsi="宋体" w:cs="宋体" w:hint="eastAsia"/>
          <w:noProof/>
        </w:rPr>
        <w:t>。</w:t>
      </w:r>
    </w:p>
    <w:p w14:paraId="2937B606" w14:textId="77777777" w:rsidR="00BD7F8E" w:rsidRDefault="00BD7F8E" w:rsidP="00D00314">
      <w:pPr>
        <w:spacing w:before="100" w:beforeAutospacing="1"/>
        <w:jc w:val="center"/>
        <w:rPr>
          <w:sz w:val="22"/>
          <w:szCs w:val="22"/>
        </w:rPr>
      </w:pPr>
      <w:r w:rsidRPr="00FD4F59">
        <w:rPr>
          <w:noProof/>
        </w:rPr>
        <w:drawing>
          <wp:inline distT="0" distB="0" distL="0" distR="0" wp14:anchorId="26F177ED" wp14:editId="55D89771">
            <wp:extent cx="5781675" cy="3571898"/>
            <wp:effectExtent l="0" t="0" r="0" b="9525"/>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8700" cy="3582416"/>
                    </a:xfrm>
                    <a:prstGeom prst="rect">
                      <a:avLst/>
                    </a:prstGeom>
                    <a:noFill/>
                    <a:ln>
                      <a:noFill/>
                    </a:ln>
                  </pic:spPr>
                </pic:pic>
              </a:graphicData>
            </a:graphic>
          </wp:inline>
        </w:drawing>
      </w:r>
    </w:p>
    <w:p w14:paraId="409443E7" w14:textId="77777777" w:rsidR="00705D5C" w:rsidRPr="00705D5C" w:rsidRDefault="00705D5C" w:rsidP="00705D5C"/>
    <w:p w14:paraId="12FDDA4D" w14:textId="77777777" w:rsidR="00BD7F8E" w:rsidRDefault="00BD7F8E" w:rsidP="00FD17E1">
      <w:pPr>
        <w:pStyle w:val="QL-2"/>
      </w:pPr>
      <w:bookmarkStart w:id="98" w:name="_Toc118380101"/>
      <w:bookmarkStart w:id="99" w:name="_Toc119683562"/>
      <w:bookmarkStart w:id="100" w:name="_Toc125989482"/>
      <w:proofErr w:type="spellStart"/>
      <w:r>
        <w:rPr>
          <w:rFonts w:hint="eastAsia"/>
        </w:rPr>
        <w:t>移远云</w:t>
      </w:r>
      <w:proofErr w:type="spellEnd"/>
      <w:r w:rsidR="008B7375">
        <w:rPr>
          <w:rFonts w:hint="eastAsia"/>
          <w:lang w:eastAsia="zh-CN"/>
        </w:rPr>
        <w:t>（</w:t>
      </w:r>
      <w:bookmarkStart w:id="101" w:name="_Hlk126155645"/>
      <w:proofErr w:type="spellStart"/>
      <w:r>
        <w:rPr>
          <w:rFonts w:hint="eastAsia"/>
        </w:rPr>
        <w:t>quecthing</w:t>
      </w:r>
      <w:bookmarkEnd w:id="98"/>
      <w:bookmarkEnd w:id="99"/>
      <w:bookmarkEnd w:id="101"/>
      <w:proofErr w:type="spellEnd"/>
      <w:r w:rsidR="008B7375">
        <w:rPr>
          <w:rFonts w:hint="eastAsia"/>
          <w:lang w:eastAsia="zh-CN"/>
        </w:rPr>
        <w:t>）</w:t>
      </w:r>
      <w:bookmarkEnd w:id="100"/>
    </w:p>
    <w:p w14:paraId="2FAC663C" w14:textId="77777777" w:rsidR="00733F5F" w:rsidRPr="00733F5F" w:rsidRDefault="00733F5F" w:rsidP="00000ACC">
      <w:pPr>
        <w:pStyle w:val="QL-"/>
      </w:pPr>
    </w:p>
    <w:p w14:paraId="7C78149D" w14:textId="26A518B1" w:rsidR="00BD7F8E" w:rsidRPr="00D00314" w:rsidRDefault="00BD7F8E" w:rsidP="00D00314">
      <w:pPr>
        <w:numPr>
          <w:ilvl w:val="0"/>
          <w:numId w:val="13"/>
        </w:numPr>
        <w:rPr>
          <w:szCs w:val="21"/>
        </w:rPr>
      </w:pPr>
      <w:r w:rsidRPr="00FB254E">
        <w:rPr>
          <w:rFonts w:hint="eastAsia"/>
          <w:szCs w:val="21"/>
        </w:rPr>
        <w:t>功能描述：</w:t>
      </w:r>
      <w:r w:rsidRPr="00D00314">
        <w:rPr>
          <w:rFonts w:hint="eastAsia"/>
          <w:szCs w:val="21"/>
        </w:rPr>
        <w:t>通过</w:t>
      </w:r>
      <w:r w:rsidRPr="00D00314">
        <w:rPr>
          <w:szCs w:val="21"/>
        </w:rPr>
        <w:t>MQTT</w:t>
      </w:r>
      <w:proofErr w:type="gramStart"/>
      <w:r w:rsidRPr="00D00314">
        <w:rPr>
          <w:rFonts w:hint="eastAsia"/>
          <w:szCs w:val="21"/>
        </w:rPr>
        <w:t>协议与移远</w:t>
      </w:r>
      <w:proofErr w:type="gramEnd"/>
      <w:r w:rsidRPr="00D00314">
        <w:rPr>
          <w:rFonts w:hint="eastAsia"/>
          <w:szCs w:val="21"/>
        </w:rPr>
        <w:t>云物联网</w:t>
      </w:r>
      <w:r w:rsidR="00792B9C">
        <w:rPr>
          <w:rFonts w:hint="eastAsia"/>
          <w:szCs w:val="21"/>
        </w:rPr>
        <w:t>平台</w:t>
      </w:r>
      <w:r w:rsidRPr="00D00314">
        <w:rPr>
          <w:rFonts w:hint="eastAsia"/>
          <w:szCs w:val="21"/>
        </w:rPr>
        <w:t>进行交互</w:t>
      </w:r>
      <w:r w:rsidR="005B671B">
        <w:rPr>
          <w:rFonts w:hint="eastAsia"/>
          <w:szCs w:val="21"/>
        </w:rPr>
        <w:t>。</w:t>
      </w:r>
    </w:p>
    <w:p w14:paraId="25BBB7E8" w14:textId="5611CDF7" w:rsidR="00BD7F8E" w:rsidRPr="00FB254E" w:rsidRDefault="00792B9C">
      <w:pPr>
        <w:numPr>
          <w:ilvl w:val="0"/>
          <w:numId w:val="14"/>
        </w:numPr>
        <w:rPr>
          <w:szCs w:val="21"/>
        </w:rPr>
      </w:pPr>
      <w:r>
        <w:rPr>
          <w:rFonts w:hint="eastAsia"/>
        </w:rPr>
        <w:t>注册并</w:t>
      </w:r>
      <w:r w:rsidR="00BD7F8E" w:rsidRPr="00FB254E">
        <w:rPr>
          <w:rFonts w:hint="eastAsia"/>
          <w:szCs w:val="21"/>
        </w:rPr>
        <w:t>登录</w:t>
      </w:r>
      <w:r w:rsidRPr="00D00314">
        <w:rPr>
          <w:rFonts w:hint="eastAsia"/>
          <w:szCs w:val="21"/>
        </w:rPr>
        <w:t>移远云物联网</w:t>
      </w:r>
      <w:r>
        <w:rPr>
          <w:rFonts w:hint="eastAsia"/>
          <w:szCs w:val="21"/>
        </w:rPr>
        <w:t>平台。</w:t>
      </w:r>
    </w:p>
    <w:p w14:paraId="2D8B1646" w14:textId="4F070925" w:rsidR="00BD7F8E" w:rsidRPr="00FB254E" w:rsidRDefault="00BD7F8E">
      <w:pPr>
        <w:numPr>
          <w:ilvl w:val="0"/>
          <w:numId w:val="14"/>
        </w:numPr>
        <w:rPr>
          <w:szCs w:val="21"/>
        </w:rPr>
      </w:pPr>
      <w:r w:rsidRPr="00FB254E">
        <w:rPr>
          <w:rFonts w:hint="eastAsia"/>
          <w:szCs w:val="21"/>
        </w:rPr>
        <w:t>发送物模型数据</w:t>
      </w:r>
      <w:r w:rsidR="00792B9C">
        <w:rPr>
          <w:rFonts w:hint="eastAsia"/>
          <w:szCs w:val="21"/>
        </w:rPr>
        <w:t>至</w:t>
      </w:r>
      <w:r w:rsidR="00792B9C">
        <w:rPr>
          <w:rFonts w:hint="eastAsia"/>
        </w:rPr>
        <w:t>物联网平台。</w:t>
      </w:r>
    </w:p>
    <w:p w14:paraId="4BE250D9" w14:textId="2901E335" w:rsidR="00BD7F8E" w:rsidRPr="00FB254E" w:rsidRDefault="00BD7F8E">
      <w:pPr>
        <w:numPr>
          <w:ilvl w:val="0"/>
          <w:numId w:val="14"/>
        </w:numPr>
        <w:rPr>
          <w:szCs w:val="21"/>
        </w:rPr>
      </w:pPr>
      <w:r w:rsidRPr="00FB254E">
        <w:rPr>
          <w:rFonts w:hint="eastAsia"/>
          <w:szCs w:val="21"/>
        </w:rPr>
        <w:t>接收</w:t>
      </w:r>
      <w:r w:rsidR="00792B9C">
        <w:rPr>
          <w:rFonts w:hint="eastAsia"/>
        </w:rPr>
        <w:t>物联网平台</w:t>
      </w:r>
      <w:r w:rsidR="00792B9C" w:rsidRPr="0098379C">
        <w:rPr>
          <w:rFonts w:hint="eastAsia"/>
          <w:szCs w:val="21"/>
        </w:rPr>
        <w:t>下发的</w:t>
      </w:r>
      <w:r w:rsidR="00792B9C">
        <w:rPr>
          <w:rFonts w:hint="eastAsia"/>
          <w:szCs w:val="21"/>
        </w:rPr>
        <w:t>命令。</w:t>
      </w:r>
    </w:p>
    <w:p w14:paraId="4444715E" w14:textId="4EE31B31" w:rsidR="00BD7F8E" w:rsidRPr="00FB254E" w:rsidRDefault="00792B9C">
      <w:pPr>
        <w:numPr>
          <w:ilvl w:val="0"/>
          <w:numId w:val="14"/>
        </w:numPr>
        <w:rPr>
          <w:szCs w:val="21"/>
        </w:rPr>
      </w:pPr>
      <w:r>
        <w:rPr>
          <w:rFonts w:hint="eastAsia"/>
          <w:szCs w:val="21"/>
        </w:rPr>
        <w:t>进行</w:t>
      </w:r>
      <w:r w:rsidR="00BD7F8E" w:rsidRPr="00FB254E">
        <w:rPr>
          <w:rFonts w:hint="eastAsia"/>
          <w:szCs w:val="21"/>
        </w:rPr>
        <w:t>OTA</w:t>
      </w:r>
      <w:r w:rsidR="00BD7F8E" w:rsidRPr="00FB254E">
        <w:rPr>
          <w:rFonts w:hint="eastAsia"/>
          <w:szCs w:val="21"/>
        </w:rPr>
        <w:t>升级</w:t>
      </w:r>
    </w:p>
    <w:p w14:paraId="10BE0981" w14:textId="77777777" w:rsidR="00BD7F8E" w:rsidRPr="00FB254E" w:rsidRDefault="00BD7F8E" w:rsidP="00BD7F8E">
      <w:pPr>
        <w:ind w:left="419"/>
        <w:rPr>
          <w:szCs w:val="21"/>
        </w:rPr>
      </w:pPr>
    </w:p>
    <w:p w14:paraId="54FAA961" w14:textId="77777777" w:rsidR="007371F4" w:rsidRDefault="007371F4" w:rsidP="00D00314">
      <w:pPr>
        <w:numPr>
          <w:ilvl w:val="0"/>
          <w:numId w:val="13"/>
        </w:numPr>
        <w:rPr>
          <w:szCs w:val="21"/>
        </w:rPr>
        <w:sectPr w:rsidR="007371F4" w:rsidSect="00623768">
          <w:pgSz w:w="11906" w:h="16838" w:code="9"/>
          <w:pgMar w:top="1440" w:right="1080" w:bottom="1440" w:left="1080" w:header="454" w:footer="0" w:gutter="0"/>
          <w:cols w:space="425"/>
          <w:docGrid w:type="lines" w:linePitch="312"/>
        </w:sectPr>
      </w:pPr>
    </w:p>
    <w:p w14:paraId="60790C42" w14:textId="31A2F77F" w:rsidR="00BD7F8E" w:rsidRPr="00D00314" w:rsidRDefault="00BD7F8E" w:rsidP="00D00314">
      <w:pPr>
        <w:numPr>
          <w:ilvl w:val="0"/>
          <w:numId w:val="13"/>
        </w:numPr>
        <w:rPr>
          <w:szCs w:val="21"/>
        </w:rPr>
      </w:pPr>
      <w:r w:rsidRPr="00FB254E">
        <w:rPr>
          <w:rFonts w:hint="eastAsia"/>
          <w:szCs w:val="21"/>
        </w:rPr>
        <w:lastRenderedPageBreak/>
        <w:t>实现原理：</w:t>
      </w:r>
      <w:r w:rsidR="00F12EB7" w:rsidRPr="00384593">
        <w:rPr>
          <w:rFonts w:hint="eastAsia"/>
          <w:szCs w:val="21"/>
        </w:rPr>
        <w:t>二次封装</w:t>
      </w:r>
      <w:proofErr w:type="spellStart"/>
      <w:r w:rsidR="005B671B">
        <w:rPr>
          <w:szCs w:val="21"/>
        </w:rPr>
        <w:t>Q</w:t>
      </w:r>
      <w:r w:rsidR="005B671B" w:rsidRPr="00D00314">
        <w:rPr>
          <w:rFonts w:hint="eastAsia"/>
          <w:szCs w:val="21"/>
        </w:rPr>
        <w:t>uec</w:t>
      </w:r>
      <w:r w:rsidR="005B671B">
        <w:rPr>
          <w:szCs w:val="21"/>
        </w:rPr>
        <w:t>T</w:t>
      </w:r>
      <w:r w:rsidR="005B671B" w:rsidRPr="00D00314">
        <w:rPr>
          <w:rFonts w:hint="eastAsia"/>
          <w:szCs w:val="21"/>
        </w:rPr>
        <w:t>hing</w:t>
      </w:r>
      <w:proofErr w:type="spellEnd"/>
      <w:r w:rsidRPr="00D00314">
        <w:rPr>
          <w:rFonts w:hint="eastAsia"/>
          <w:szCs w:val="21"/>
        </w:rPr>
        <w:t>功能接口</w:t>
      </w:r>
      <w:r w:rsidR="00564936">
        <w:rPr>
          <w:rFonts w:hint="eastAsia"/>
          <w:szCs w:val="21"/>
        </w:rPr>
        <w:t>，</w:t>
      </w:r>
      <w:r w:rsidR="00F12EB7">
        <w:rPr>
          <w:rFonts w:hint="eastAsia"/>
          <w:szCs w:val="21"/>
        </w:rPr>
        <w:t>以使用</w:t>
      </w:r>
      <w:r w:rsidR="001924DB" w:rsidRPr="00D00314">
        <w:rPr>
          <w:rFonts w:hint="eastAsia"/>
          <w:szCs w:val="21"/>
        </w:rPr>
        <w:t>登录</w:t>
      </w:r>
      <w:r w:rsidR="005B671B">
        <w:rPr>
          <w:rFonts w:hint="eastAsia"/>
          <w:szCs w:val="21"/>
        </w:rPr>
        <w:t>、</w:t>
      </w:r>
      <w:r w:rsidRPr="00D00314">
        <w:rPr>
          <w:rFonts w:hint="eastAsia"/>
          <w:szCs w:val="21"/>
        </w:rPr>
        <w:t>消息发送</w:t>
      </w:r>
      <w:r w:rsidR="005B671B">
        <w:rPr>
          <w:rFonts w:hint="eastAsia"/>
          <w:szCs w:val="21"/>
        </w:rPr>
        <w:t>、</w:t>
      </w:r>
      <w:r w:rsidRPr="00D00314">
        <w:rPr>
          <w:rFonts w:hint="eastAsia"/>
          <w:szCs w:val="21"/>
        </w:rPr>
        <w:t>下行</w:t>
      </w:r>
      <w:r w:rsidR="00C02362">
        <w:rPr>
          <w:rFonts w:hint="eastAsia"/>
          <w:szCs w:val="21"/>
        </w:rPr>
        <w:t>命</w:t>
      </w:r>
      <w:r w:rsidRPr="00D00314">
        <w:rPr>
          <w:rFonts w:hint="eastAsia"/>
          <w:szCs w:val="21"/>
        </w:rPr>
        <w:t>令回调通知等功能。</w:t>
      </w:r>
    </w:p>
    <w:p w14:paraId="1ED82668" w14:textId="7D7A1F3E" w:rsidR="00BD7F8E" w:rsidRPr="00FB254E" w:rsidRDefault="00BD7F8E" w:rsidP="00D00314">
      <w:pPr>
        <w:numPr>
          <w:ilvl w:val="0"/>
          <w:numId w:val="33"/>
        </w:numPr>
        <w:rPr>
          <w:szCs w:val="21"/>
        </w:rPr>
      </w:pPr>
      <w:r w:rsidRPr="00FB254E">
        <w:rPr>
          <w:rFonts w:hint="eastAsia"/>
          <w:szCs w:val="21"/>
        </w:rPr>
        <w:t>注册登录</w:t>
      </w:r>
      <w:r w:rsidR="001924DB">
        <w:rPr>
          <w:rFonts w:hint="eastAsia"/>
          <w:szCs w:val="21"/>
        </w:rPr>
        <w:t>。</w:t>
      </w:r>
    </w:p>
    <w:p w14:paraId="654622DE" w14:textId="77777777" w:rsidR="00BD7F8E" w:rsidRDefault="00BD7F8E" w:rsidP="00D00314">
      <w:pPr>
        <w:spacing w:before="100" w:beforeAutospacing="1"/>
        <w:jc w:val="center"/>
        <w:rPr>
          <w:noProof/>
        </w:rPr>
      </w:pPr>
      <w:r w:rsidRPr="00FD4F59">
        <w:rPr>
          <w:noProof/>
        </w:rPr>
        <w:drawing>
          <wp:inline distT="0" distB="0" distL="0" distR="0" wp14:anchorId="47D76554" wp14:editId="3EB83B9B">
            <wp:extent cx="4815840" cy="3341371"/>
            <wp:effectExtent l="0" t="0" r="3810" b="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6996" cy="3342173"/>
                    </a:xfrm>
                    <a:prstGeom prst="rect">
                      <a:avLst/>
                    </a:prstGeom>
                    <a:noFill/>
                    <a:ln>
                      <a:noFill/>
                    </a:ln>
                  </pic:spPr>
                </pic:pic>
              </a:graphicData>
            </a:graphic>
          </wp:inline>
        </w:drawing>
      </w:r>
    </w:p>
    <w:p w14:paraId="01E8A6C0" w14:textId="77777777" w:rsidR="0098379C" w:rsidRPr="00705D5C" w:rsidRDefault="0098379C" w:rsidP="00705D5C"/>
    <w:p w14:paraId="5551CF51" w14:textId="457E967A" w:rsidR="00BD7F8E" w:rsidRDefault="00BD7F8E" w:rsidP="00D00314">
      <w:pPr>
        <w:numPr>
          <w:ilvl w:val="0"/>
          <w:numId w:val="33"/>
        </w:numPr>
        <w:rPr>
          <w:rFonts w:ascii="宋体" w:hAnsi="宋体" w:cs="宋体"/>
          <w:noProof/>
        </w:rPr>
      </w:pPr>
      <w:r>
        <w:rPr>
          <w:rFonts w:ascii="宋体" w:hAnsi="宋体" w:cs="宋体" w:hint="eastAsia"/>
          <w:noProof/>
        </w:rPr>
        <w:t>物</w:t>
      </w:r>
      <w:r w:rsidRPr="00D00314">
        <w:rPr>
          <w:rFonts w:hint="eastAsia"/>
          <w:szCs w:val="21"/>
        </w:rPr>
        <w:t>模型</w:t>
      </w:r>
      <w:r>
        <w:rPr>
          <w:rFonts w:ascii="宋体" w:hAnsi="宋体" w:cs="宋体" w:hint="eastAsia"/>
          <w:noProof/>
        </w:rPr>
        <w:t>与定位信息上报</w:t>
      </w:r>
      <w:r w:rsidR="001924DB">
        <w:rPr>
          <w:rFonts w:ascii="宋体" w:hAnsi="宋体" w:cs="宋体" w:hint="eastAsia"/>
          <w:noProof/>
        </w:rPr>
        <w:t>。</w:t>
      </w:r>
    </w:p>
    <w:p w14:paraId="3E8B3FC7" w14:textId="77777777" w:rsidR="00BD7F8E" w:rsidRDefault="00BD7F8E" w:rsidP="00D00314">
      <w:pPr>
        <w:spacing w:before="100" w:beforeAutospacing="1"/>
        <w:jc w:val="center"/>
        <w:rPr>
          <w:noProof/>
        </w:rPr>
      </w:pPr>
      <w:r w:rsidRPr="00FD4F59">
        <w:rPr>
          <w:noProof/>
        </w:rPr>
        <w:drawing>
          <wp:inline distT="0" distB="0" distL="0" distR="0" wp14:anchorId="04455F1D" wp14:editId="63D7860F">
            <wp:extent cx="4843388" cy="2190750"/>
            <wp:effectExtent l="0" t="0" r="0" b="0"/>
            <wp:docPr id="719" name="图片 71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719" descr="屏幕上有字&#10;&#10;描述已自动生成"/>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10" cy="2192931"/>
                    </a:xfrm>
                    <a:prstGeom prst="rect">
                      <a:avLst/>
                    </a:prstGeom>
                    <a:noFill/>
                    <a:ln>
                      <a:noFill/>
                    </a:ln>
                  </pic:spPr>
                </pic:pic>
              </a:graphicData>
            </a:graphic>
          </wp:inline>
        </w:drawing>
      </w:r>
    </w:p>
    <w:p w14:paraId="38DDBDEE" w14:textId="77777777" w:rsidR="00BD7F8E" w:rsidRDefault="00BD7F8E" w:rsidP="00BD7F8E">
      <w:pPr>
        <w:rPr>
          <w:rFonts w:ascii="宋体" w:hAnsi="宋体" w:cs="宋体"/>
          <w:noProof/>
        </w:rPr>
      </w:pPr>
    </w:p>
    <w:p w14:paraId="0005676F" w14:textId="77777777" w:rsidR="007371F4" w:rsidRDefault="007371F4" w:rsidP="00D00314">
      <w:pPr>
        <w:numPr>
          <w:ilvl w:val="0"/>
          <w:numId w:val="33"/>
        </w:numPr>
        <w:rPr>
          <w:szCs w:val="21"/>
        </w:rPr>
        <w:sectPr w:rsidR="007371F4" w:rsidSect="00623768">
          <w:pgSz w:w="11906" w:h="16838" w:code="9"/>
          <w:pgMar w:top="1440" w:right="1080" w:bottom="1440" w:left="1080" w:header="454" w:footer="0" w:gutter="0"/>
          <w:cols w:space="425"/>
          <w:docGrid w:type="lines" w:linePitch="312"/>
        </w:sectPr>
      </w:pPr>
    </w:p>
    <w:p w14:paraId="2DCC2369" w14:textId="3DB6C8AA" w:rsidR="00BD7F8E" w:rsidRDefault="00D51BDC" w:rsidP="00D00314">
      <w:pPr>
        <w:numPr>
          <w:ilvl w:val="0"/>
          <w:numId w:val="33"/>
        </w:numPr>
        <w:rPr>
          <w:rFonts w:ascii="宋体" w:hAnsi="宋体" w:cs="宋体"/>
          <w:noProof/>
        </w:rPr>
      </w:pPr>
      <w:r w:rsidRPr="0098379C">
        <w:rPr>
          <w:rFonts w:hint="eastAsia"/>
          <w:szCs w:val="21"/>
        </w:rPr>
        <w:lastRenderedPageBreak/>
        <w:t>接收</w:t>
      </w:r>
      <w:r>
        <w:rPr>
          <w:rFonts w:hint="eastAsia"/>
        </w:rPr>
        <w:t>物联网平台</w:t>
      </w:r>
      <w:r w:rsidRPr="0098379C">
        <w:rPr>
          <w:rFonts w:hint="eastAsia"/>
          <w:szCs w:val="21"/>
        </w:rPr>
        <w:t>下发的</w:t>
      </w:r>
      <w:r>
        <w:rPr>
          <w:rFonts w:hint="eastAsia"/>
          <w:szCs w:val="21"/>
        </w:rPr>
        <w:t>命令并进行业务处理</w:t>
      </w:r>
      <w:r w:rsidR="001924DB">
        <w:rPr>
          <w:rFonts w:ascii="宋体" w:hAnsi="宋体" w:cs="宋体" w:hint="eastAsia"/>
          <w:noProof/>
        </w:rPr>
        <w:t>。</w:t>
      </w:r>
    </w:p>
    <w:p w14:paraId="0B7745B8" w14:textId="77777777" w:rsidR="00BD7F8E" w:rsidRDefault="00BD7F8E" w:rsidP="00D00314">
      <w:pPr>
        <w:spacing w:before="100" w:beforeAutospacing="1"/>
        <w:jc w:val="center"/>
        <w:rPr>
          <w:rFonts w:ascii="Helvetica" w:hAnsi="Helvetica" w:cs="宋体"/>
          <w:color w:val="333333"/>
          <w:kern w:val="0"/>
          <w:sz w:val="24"/>
        </w:rPr>
      </w:pPr>
      <w:r w:rsidRPr="0098379C">
        <w:rPr>
          <w:noProof/>
        </w:rPr>
        <w:drawing>
          <wp:inline distT="0" distB="0" distL="0" distR="0" wp14:anchorId="67DE1793" wp14:editId="1BB75470">
            <wp:extent cx="4749165" cy="3373937"/>
            <wp:effectExtent l="0" t="0" r="0" b="0"/>
            <wp:docPr id="720" name="图片 7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720" descr="文本&#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6305" cy="3379009"/>
                    </a:xfrm>
                    <a:prstGeom prst="rect">
                      <a:avLst/>
                    </a:prstGeom>
                    <a:noFill/>
                    <a:ln>
                      <a:noFill/>
                    </a:ln>
                  </pic:spPr>
                </pic:pic>
              </a:graphicData>
            </a:graphic>
          </wp:inline>
        </w:drawing>
      </w:r>
    </w:p>
    <w:p w14:paraId="7DABEB56" w14:textId="77777777" w:rsidR="00705D5C" w:rsidRPr="00705D5C" w:rsidRDefault="00705D5C" w:rsidP="00705D5C"/>
    <w:p w14:paraId="477038DB" w14:textId="77777777" w:rsidR="00BD7F8E" w:rsidRDefault="00BD7F8E" w:rsidP="00FD17E1">
      <w:pPr>
        <w:pStyle w:val="QL-2"/>
      </w:pPr>
      <w:bookmarkStart w:id="102" w:name="_Hlk126156491"/>
      <w:bookmarkStart w:id="103" w:name="_Toc119683563"/>
      <w:bookmarkStart w:id="104" w:name="_Toc125989483"/>
      <w:r>
        <w:rPr>
          <w:rFonts w:hint="eastAsia"/>
        </w:rPr>
        <w:t>TCP</w:t>
      </w:r>
      <w:r>
        <w:t>/</w:t>
      </w:r>
      <w:proofErr w:type="spellStart"/>
      <w:r>
        <w:t>UDP</w:t>
      </w:r>
      <w:bookmarkEnd w:id="102"/>
      <w:r>
        <w:rPr>
          <w:rFonts w:hint="eastAsia"/>
        </w:rPr>
        <w:t>通信云接口</w:t>
      </w:r>
      <w:proofErr w:type="spellEnd"/>
      <w:r w:rsidR="000E321C">
        <w:rPr>
          <w:rFonts w:hint="eastAsia"/>
          <w:lang w:eastAsia="zh-CN"/>
        </w:rPr>
        <w:t>（</w:t>
      </w:r>
      <w:r w:rsidRPr="00E64844">
        <w:t>Socket</w:t>
      </w:r>
      <w:bookmarkEnd w:id="103"/>
      <w:r w:rsidR="000E321C">
        <w:rPr>
          <w:rFonts w:hint="eastAsia"/>
          <w:lang w:eastAsia="zh-CN"/>
        </w:rPr>
        <w:t>）</w:t>
      </w:r>
      <w:bookmarkEnd w:id="104"/>
    </w:p>
    <w:p w14:paraId="3741F1B7" w14:textId="77777777" w:rsidR="00733F5F" w:rsidRPr="00733F5F" w:rsidRDefault="00733F5F" w:rsidP="00000ACC">
      <w:pPr>
        <w:pStyle w:val="QL-"/>
      </w:pPr>
    </w:p>
    <w:p w14:paraId="535BE7C3" w14:textId="60E5713B" w:rsidR="00BD7F8E" w:rsidRPr="00D00314" w:rsidRDefault="00BD7F8E" w:rsidP="00D00314">
      <w:pPr>
        <w:numPr>
          <w:ilvl w:val="0"/>
          <w:numId w:val="23"/>
        </w:numPr>
        <w:rPr>
          <w:szCs w:val="21"/>
        </w:rPr>
      </w:pPr>
      <w:r w:rsidRPr="00B37BBC">
        <w:rPr>
          <w:rFonts w:hint="eastAsia"/>
          <w:szCs w:val="21"/>
        </w:rPr>
        <w:t>功能描述：</w:t>
      </w:r>
      <w:r w:rsidRPr="00D00314">
        <w:rPr>
          <w:rFonts w:hint="eastAsia"/>
          <w:szCs w:val="21"/>
        </w:rPr>
        <w:t>通过</w:t>
      </w:r>
      <w:r w:rsidRPr="00D00314">
        <w:rPr>
          <w:rFonts w:hint="eastAsia"/>
          <w:szCs w:val="21"/>
        </w:rPr>
        <w:t>TCP</w:t>
      </w:r>
      <w:r w:rsidRPr="00D00314">
        <w:rPr>
          <w:szCs w:val="21"/>
        </w:rPr>
        <w:t>/UDP</w:t>
      </w:r>
      <w:r w:rsidRPr="00D00314">
        <w:rPr>
          <w:rFonts w:hint="eastAsia"/>
          <w:szCs w:val="21"/>
        </w:rPr>
        <w:t>协议与客户</w:t>
      </w:r>
      <w:proofErr w:type="gramStart"/>
      <w:r w:rsidRPr="00D00314">
        <w:rPr>
          <w:rFonts w:hint="eastAsia"/>
          <w:szCs w:val="21"/>
        </w:rPr>
        <w:t>私有云</w:t>
      </w:r>
      <w:proofErr w:type="gramEnd"/>
      <w:r w:rsidRPr="00D00314">
        <w:rPr>
          <w:rFonts w:hint="eastAsia"/>
          <w:szCs w:val="21"/>
        </w:rPr>
        <w:t>进行交互</w:t>
      </w:r>
      <w:r w:rsidR="0075569B">
        <w:rPr>
          <w:rFonts w:hint="eastAsia"/>
          <w:szCs w:val="21"/>
        </w:rPr>
        <w:t>。</w:t>
      </w:r>
    </w:p>
    <w:p w14:paraId="07D70CD1" w14:textId="77777777" w:rsidR="00BD7F8E" w:rsidRPr="00B37BBC" w:rsidRDefault="00BD7F8E">
      <w:pPr>
        <w:numPr>
          <w:ilvl w:val="0"/>
          <w:numId w:val="21"/>
        </w:numPr>
        <w:rPr>
          <w:szCs w:val="21"/>
        </w:rPr>
      </w:pPr>
      <w:r w:rsidRPr="00B37BBC">
        <w:rPr>
          <w:rFonts w:hint="eastAsia"/>
          <w:szCs w:val="21"/>
        </w:rPr>
        <w:t>建立</w:t>
      </w:r>
      <w:r w:rsidRPr="00B37BBC">
        <w:rPr>
          <w:rFonts w:hint="eastAsia"/>
          <w:szCs w:val="21"/>
        </w:rPr>
        <w:t>TCP</w:t>
      </w:r>
      <w:r w:rsidRPr="00B37BBC">
        <w:rPr>
          <w:rFonts w:hint="eastAsia"/>
          <w:szCs w:val="21"/>
        </w:rPr>
        <w:t>链接</w:t>
      </w:r>
    </w:p>
    <w:p w14:paraId="601373C2" w14:textId="77777777" w:rsidR="00BD7F8E" w:rsidRPr="00B37BBC" w:rsidRDefault="00BD7F8E">
      <w:pPr>
        <w:numPr>
          <w:ilvl w:val="0"/>
          <w:numId w:val="21"/>
        </w:numPr>
        <w:rPr>
          <w:szCs w:val="21"/>
        </w:rPr>
      </w:pPr>
      <w:r w:rsidRPr="00B37BBC">
        <w:rPr>
          <w:rFonts w:hint="eastAsia"/>
          <w:szCs w:val="21"/>
        </w:rPr>
        <w:t>监听</w:t>
      </w:r>
      <w:r w:rsidRPr="00B37BBC">
        <w:rPr>
          <w:rFonts w:hint="eastAsia"/>
          <w:szCs w:val="21"/>
        </w:rPr>
        <w:t>TCP/</w:t>
      </w:r>
      <w:r w:rsidRPr="00B37BBC">
        <w:rPr>
          <w:szCs w:val="21"/>
        </w:rPr>
        <w:t>UDP</w:t>
      </w:r>
      <w:r w:rsidRPr="00B37BBC">
        <w:rPr>
          <w:rFonts w:hint="eastAsia"/>
          <w:szCs w:val="21"/>
        </w:rPr>
        <w:t>数据</w:t>
      </w:r>
    </w:p>
    <w:p w14:paraId="654CBE67" w14:textId="77777777" w:rsidR="00BD7F8E" w:rsidRPr="00B37BBC" w:rsidRDefault="00BD7F8E">
      <w:pPr>
        <w:numPr>
          <w:ilvl w:val="0"/>
          <w:numId w:val="21"/>
        </w:numPr>
        <w:rPr>
          <w:szCs w:val="21"/>
        </w:rPr>
      </w:pPr>
      <w:r w:rsidRPr="00B37BBC">
        <w:rPr>
          <w:rFonts w:hint="eastAsia"/>
          <w:szCs w:val="21"/>
        </w:rPr>
        <w:t>发送</w:t>
      </w:r>
      <w:r w:rsidRPr="00B37BBC">
        <w:rPr>
          <w:rFonts w:hint="eastAsia"/>
          <w:szCs w:val="21"/>
        </w:rPr>
        <w:t>TCP/</w:t>
      </w:r>
      <w:r w:rsidRPr="00B37BBC">
        <w:rPr>
          <w:szCs w:val="21"/>
        </w:rPr>
        <w:t>UDP</w:t>
      </w:r>
      <w:r w:rsidRPr="00B37BBC">
        <w:rPr>
          <w:rFonts w:hint="eastAsia"/>
          <w:szCs w:val="21"/>
        </w:rPr>
        <w:t>报文</w:t>
      </w:r>
    </w:p>
    <w:p w14:paraId="4C3168F5" w14:textId="77777777" w:rsidR="00BD7F8E" w:rsidRPr="00B37BBC" w:rsidRDefault="00BD7F8E" w:rsidP="00BD7F8E">
      <w:pPr>
        <w:ind w:left="419"/>
        <w:rPr>
          <w:szCs w:val="21"/>
        </w:rPr>
      </w:pPr>
    </w:p>
    <w:p w14:paraId="3CA56231" w14:textId="6D238755" w:rsidR="00BD7F8E" w:rsidRPr="00D00314" w:rsidRDefault="00BD7F8E" w:rsidP="00D00314">
      <w:pPr>
        <w:numPr>
          <w:ilvl w:val="0"/>
          <w:numId w:val="23"/>
        </w:numPr>
        <w:rPr>
          <w:szCs w:val="21"/>
        </w:rPr>
      </w:pPr>
      <w:r w:rsidRPr="00B37BBC">
        <w:rPr>
          <w:rFonts w:hint="eastAsia"/>
          <w:szCs w:val="21"/>
        </w:rPr>
        <w:t>实现原理：</w:t>
      </w:r>
      <w:r w:rsidR="00F12EB7" w:rsidRPr="00384593">
        <w:rPr>
          <w:rFonts w:hint="eastAsia"/>
          <w:szCs w:val="21"/>
        </w:rPr>
        <w:t>二次封装</w:t>
      </w:r>
      <w:proofErr w:type="spellStart"/>
      <w:r w:rsidRPr="00D00314">
        <w:rPr>
          <w:rFonts w:hint="eastAsia"/>
          <w:szCs w:val="21"/>
        </w:rPr>
        <w:t>QuecPython</w:t>
      </w:r>
      <w:proofErr w:type="spellEnd"/>
      <w:r w:rsidRPr="00D00314">
        <w:rPr>
          <w:rFonts w:hint="eastAsia"/>
          <w:szCs w:val="21"/>
        </w:rPr>
        <w:t>的</w:t>
      </w:r>
      <w:r w:rsidR="001924DB" w:rsidRPr="00D00314">
        <w:rPr>
          <w:szCs w:val="21"/>
        </w:rPr>
        <w:t>S</w:t>
      </w:r>
      <w:r w:rsidR="001924DB" w:rsidRPr="00D00314">
        <w:rPr>
          <w:rFonts w:hint="eastAsia"/>
          <w:szCs w:val="21"/>
        </w:rPr>
        <w:t>ocket</w:t>
      </w:r>
      <w:r w:rsidRPr="00D00314">
        <w:rPr>
          <w:rFonts w:hint="eastAsia"/>
          <w:szCs w:val="21"/>
        </w:rPr>
        <w:t>功能接口，</w:t>
      </w:r>
      <w:r w:rsidR="00F12EB7">
        <w:rPr>
          <w:rFonts w:hint="eastAsia"/>
          <w:szCs w:val="21"/>
        </w:rPr>
        <w:t>以使用</w:t>
      </w:r>
      <w:r w:rsidRPr="00D00314">
        <w:rPr>
          <w:rFonts w:hint="eastAsia"/>
          <w:szCs w:val="21"/>
        </w:rPr>
        <w:t>初始化</w:t>
      </w:r>
      <w:r w:rsidR="0075569B">
        <w:rPr>
          <w:rFonts w:hint="eastAsia"/>
          <w:szCs w:val="21"/>
        </w:rPr>
        <w:t>、</w:t>
      </w:r>
      <w:r w:rsidRPr="00D00314">
        <w:rPr>
          <w:rFonts w:hint="eastAsia"/>
          <w:szCs w:val="21"/>
        </w:rPr>
        <w:t>消息发送</w:t>
      </w:r>
      <w:r w:rsidR="0075569B">
        <w:rPr>
          <w:rFonts w:hint="eastAsia"/>
          <w:szCs w:val="21"/>
        </w:rPr>
        <w:t>、</w:t>
      </w:r>
      <w:r w:rsidRPr="00D00314">
        <w:rPr>
          <w:rFonts w:hint="eastAsia"/>
          <w:szCs w:val="21"/>
        </w:rPr>
        <w:t>下行</w:t>
      </w:r>
      <w:r w:rsidR="000D3787">
        <w:rPr>
          <w:rFonts w:hint="eastAsia"/>
          <w:szCs w:val="21"/>
        </w:rPr>
        <w:t>命</w:t>
      </w:r>
      <w:r w:rsidRPr="00D00314">
        <w:rPr>
          <w:rFonts w:hint="eastAsia"/>
          <w:szCs w:val="21"/>
        </w:rPr>
        <w:t>令回调通知等功能。</w:t>
      </w:r>
    </w:p>
    <w:p w14:paraId="2FB4CD70" w14:textId="77777777" w:rsidR="00705D5C" w:rsidRPr="00705D5C" w:rsidRDefault="00705D5C" w:rsidP="00705D5C">
      <w:pPr>
        <w:ind w:left="419" w:firstLine="360"/>
        <w:rPr>
          <w:szCs w:val="21"/>
        </w:rPr>
      </w:pPr>
    </w:p>
    <w:p w14:paraId="463A2125" w14:textId="2F28248D" w:rsidR="00BD7F8E" w:rsidRDefault="00BD7F8E" w:rsidP="00FD17E1">
      <w:pPr>
        <w:pStyle w:val="QL-2"/>
      </w:pPr>
      <w:bookmarkStart w:id="105" w:name="_Toc118380097"/>
      <w:bookmarkStart w:id="106" w:name="_Toc119683564"/>
      <w:bookmarkStart w:id="107" w:name="_Toc125989484"/>
      <w:proofErr w:type="spellStart"/>
      <w:r>
        <w:rPr>
          <w:rFonts w:hint="eastAsia"/>
        </w:rPr>
        <w:t>历史文件</w:t>
      </w:r>
      <w:r w:rsidR="00702C2C">
        <w:rPr>
          <w:rFonts w:hint="eastAsia"/>
          <w:lang w:eastAsia="zh-CN"/>
        </w:rPr>
        <w:t>功能组件</w:t>
      </w:r>
      <w:proofErr w:type="spellEnd"/>
      <w:r w:rsidR="000E321C">
        <w:rPr>
          <w:rFonts w:hint="eastAsia"/>
          <w:lang w:eastAsia="zh-CN"/>
        </w:rPr>
        <w:t>（</w:t>
      </w:r>
      <w:r>
        <w:rPr>
          <w:rFonts w:hint="eastAsia"/>
        </w:rPr>
        <w:t>history</w:t>
      </w:r>
      <w:bookmarkEnd w:id="105"/>
      <w:bookmarkEnd w:id="106"/>
      <w:r w:rsidR="000E321C">
        <w:rPr>
          <w:rFonts w:hint="eastAsia"/>
          <w:lang w:eastAsia="zh-CN"/>
        </w:rPr>
        <w:t>）</w:t>
      </w:r>
      <w:bookmarkEnd w:id="107"/>
    </w:p>
    <w:p w14:paraId="3F167204" w14:textId="77777777" w:rsidR="00733F5F" w:rsidRPr="00733F5F" w:rsidRDefault="00733F5F" w:rsidP="00000ACC">
      <w:pPr>
        <w:pStyle w:val="QL-"/>
      </w:pPr>
    </w:p>
    <w:p w14:paraId="1671BC72" w14:textId="070BB6B4" w:rsidR="00BD7F8E" w:rsidRPr="00D00314" w:rsidRDefault="00BD7F8E" w:rsidP="00D00314">
      <w:pPr>
        <w:numPr>
          <w:ilvl w:val="0"/>
          <w:numId w:val="10"/>
        </w:numPr>
        <w:rPr>
          <w:szCs w:val="21"/>
        </w:rPr>
      </w:pPr>
      <w:r w:rsidRPr="00B37BBC">
        <w:rPr>
          <w:rFonts w:hint="eastAsia"/>
          <w:szCs w:val="21"/>
        </w:rPr>
        <w:t>功能描述：</w:t>
      </w:r>
      <w:r w:rsidR="00702C2C" w:rsidRPr="00D00314">
        <w:rPr>
          <w:rFonts w:hint="eastAsia"/>
          <w:szCs w:val="21"/>
        </w:rPr>
        <w:t>读写与存储</w:t>
      </w:r>
      <w:r w:rsidRPr="00D00314">
        <w:rPr>
          <w:rFonts w:hint="eastAsia"/>
          <w:szCs w:val="21"/>
        </w:rPr>
        <w:t>上报失败的</w:t>
      </w:r>
      <w:r w:rsidR="00F97B58">
        <w:rPr>
          <w:rFonts w:hint="eastAsia"/>
          <w:szCs w:val="21"/>
        </w:rPr>
        <w:t>模块</w:t>
      </w:r>
      <w:r w:rsidRPr="00D00314">
        <w:rPr>
          <w:rFonts w:hint="eastAsia"/>
          <w:szCs w:val="21"/>
        </w:rPr>
        <w:t>数据。</w:t>
      </w:r>
    </w:p>
    <w:p w14:paraId="24573197" w14:textId="77777777" w:rsidR="00BD7F8E" w:rsidRPr="00B37BBC" w:rsidRDefault="00BD7F8E" w:rsidP="00BD7F8E">
      <w:pPr>
        <w:ind w:left="419"/>
        <w:rPr>
          <w:szCs w:val="21"/>
        </w:rPr>
      </w:pPr>
    </w:p>
    <w:p w14:paraId="2E14B404" w14:textId="4768CB9E" w:rsidR="00BD7F8E" w:rsidRPr="00D00314" w:rsidRDefault="00BD7F8E" w:rsidP="00F97B58">
      <w:pPr>
        <w:numPr>
          <w:ilvl w:val="0"/>
          <w:numId w:val="10"/>
        </w:numPr>
        <w:rPr>
          <w:sz w:val="22"/>
          <w:szCs w:val="22"/>
        </w:rPr>
      </w:pPr>
      <w:r w:rsidRPr="00B37BBC">
        <w:rPr>
          <w:rFonts w:hint="eastAsia"/>
          <w:szCs w:val="21"/>
        </w:rPr>
        <w:t>实现原理：</w:t>
      </w:r>
      <w:r w:rsidR="00F97B58">
        <w:rPr>
          <w:rFonts w:hint="eastAsia"/>
        </w:rPr>
        <w:t>模块业务数据上报服务器失败后，将上报失败的业务数据存储到设备；在模块再次上报数据之前，先读取模块中存储的上报失败的数据，并再次尝试上报该数据到服务器</w:t>
      </w:r>
      <w:r w:rsidRPr="00D00314">
        <w:rPr>
          <w:rFonts w:hint="eastAsia"/>
          <w:szCs w:val="21"/>
        </w:rPr>
        <w:t>。</w:t>
      </w:r>
    </w:p>
    <w:p w14:paraId="6B4AC1B6" w14:textId="77777777" w:rsidR="00BD7F8E" w:rsidRPr="00375F34" w:rsidRDefault="00BD7F8E" w:rsidP="00BD7F8E">
      <w:pPr>
        <w:ind w:left="419" w:firstLine="360"/>
        <w:rPr>
          <w:sz w:val="22"/>
          <w:szCs w:val="22"/>
        </w:rPr>
      </w:pPr>
    </w:p>
    <w:p w14:paraId="2DF64F2A" w14:textId="77777777" w:rsidR="00FD17E1" w:rsidRDefault="00FD17E1" w:rsidP="00FD17E1">
      <w:pPr>
        <w:pStyle w:val="QL-1"/>
        <w:sectPr w:rsidR="00FD17E1" w:rsidSect="00623768">
          <w:pgSz w:w="11906" w:h="16838" w:code="9"/>
          <w:pgMar w:top="1440" w:right="1080" w:bottom="1440" w:left="1080" w:header="454" w:footer="0" w:gutter="0"/>
          <w:cols w:space="425"/>
          <w:docGrid w:type="lines" w:linePitch="312"/>
        </w:sectPr>
      </w:pPr>
      <w:bookmarkStart w:id="108" w:name="_Toc119683565"/>
    </w:p>
    <w:p w14:paraId="5D47D566" w14:textId="77777777" w:rsidR="00BD7F8E" w:rsidRDefault="00BD7F8E" w:rsidP="00FD17E1">
      <w:pPr>
        <w:pStyle w:val="QL-1"/>
      </w:pPr>
      <w:bookmarkStart w:id="109" w:name="_Toc125989485"/>
      <w:r>
        <w:rPr>
          <w:rFonts w:hint="eastAsia"/>
        </w:rPr>
        <w:lastRenderedPageBreak/>
        <w:t>系统初始化流程</w:t>
      </w:r>
      <w:bookmarkEnd w:id="108"/>
      <w:bookmarkEnd w:id="109"/>
    </w:p>
    <w:p w14:paraId="27D28D69" w14:textId="77777777" w:rsidR="000E321C" w:rsidRPr="000E321C" w:rsidRDefault="000E321C" w:rsidP="00000ACC">
      <w:pPr>
        <w:pStyle w:val="QL-"/>
      </w:pPr>
    </w:p>
    <w:p w14:paraId="5387C970" w14:textId="6D061C1F" w:rsidR="00BD7F8E" w:rsidRDefault="00B7050E" w:rsidP="00A77390">
      <w:pPr>
        <w:spacing w:before="100" w:beforeAutospacing="1"/>
        <w:jc w:val="center"/>
        <w:rPr>
          <w:noProof/>
        </w:rPr>
      </w:pPr>
      <w:r>
        <w:rPr>
          <w:noProof/>
        </w:rPr>
        <w:drawing>
          <wp:inline distT="0" distB="0" distL="0" distR="0" wp14:anchorId="12C50AF0" wp14:editId="2C414AA4">
            <wp:extent cx="6188710" cy="32042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88710" cy="3204210"/>
                    </a:xfrm>
                    <a:prstGeom prst="rect">
                      <a:avLst/>
                    </a:prstGeom>
                  </pic:spPr>
                </pic:pic>
              </a:graphicData>
            </a:graphic>
          </wp:inline>
        </w:drawing>
      </w:r>
      <w:r w:rsidDel="00650B79">
        <w:rPr>
          <w:noProof/>
        </w:rPr>
        <w:t xml:space="preserve"> </w:t>
      </w:r>
    </w:p>
    <w:p w14:paraId="1B47B4CB" w14:textId="04103CC9" w:rsidR="0098379C" w:rsidRDefault="00ED5FC9" w:rsidP="00925073">
      <w:pPr>
        <w:pStyle w:val="QuectelChart"/>
        <w:ind w:firstLineChars="0" w:firstLine="0"/>
      </w:pPr>
      <w:bookmarkStart w:id="110" w:name="_Toc126425425"/>
      <w:r>
        <w:rPr>
          <w:rFonts w:hint="eastAsia"/>
        </w:rPr>
        <w:t>图</w:t>
      </w:r>
      <w:r w:rsidRPr="00E82712">
        <w:fldChar w:fldCharType="begin"/>
      </w:r>
      <w:r w:rsidRPr="00E82712">
        <w:instrText xml:space="preserve"> SEQ Figure \* ARABIC </w:instrText>
      </w:r>
      <w:r w:rsidRPr="00E82712">
        <w:fldChar w:fldCharType="separate"/>
      </w:r>
      <w:r w:rsidR="00C32C0F">
        <w:rPr>
          <w:noProof/>
        </w:rPr>
        <w:t>4</w:t>
      </w:r>
      <w:r w:rsidRPr="00E82712">
        <w:fldChar w:fldCharType="end"/>
      </w:r>
      <w:r w:rsidR="0098379C">
        <w:rPr>
          <w:rFonts w:hint="eastAsia"/>
        </w:rPr>
        <w:t>：</w:t>
      </w:r>
      <w:r w:rsidR="00A77390">
        <w:rPr>
          <w:rFonts w:hint="eastAsia"/>
        </w:rPr>
        <w:t>系统初始化流程图</w:t>
      </w:r>
      <w:bookmarkEnd w:id="110"/>
    </w:p>
    <w:p w14:paraId="28EF80D3" w14:textId="77777777" w:rsidR="00BD7F8E" w:rsidRDefault="00BD7F8E" w:rsidP="00BD7F8E">
      <w:pPr>
        <w:rPr>
          <w:rFonts w:eastAsiaTheme="minorEastAsia"/>
          <w:noProof/>
        </w:rPr>
      </w:pPr>
      <w:r>
        <w:rPr>
          <w:rFonts w:eastAsiaTheme="minorEastAsia"/>
          <w:noProof/>
        </w:rPr>
        <w:tab/>
      </w:r>
    </w:p>
    <w:p w14:paraId="072DF785" w14:textId="674FC3B3" w:rsidR="00BD7F8E" w:rsidRPr="00DF62A9" w:rsidRDefault="006C03BB">
      <w:pPr>
        <w:pStyle w:val="aff4"/>
        <w:numPr>
          <w:ilvl w:val="1"/>
          <w:numId w:val="19"/>
        </w:numPr>
        <w:ind w:firstLineChars="0"/>
        <w:rPr>
          <w:noProof/>
        </w:rPr>
      </w:pPr>
      <w:r w:rsidRPr="00DF62A9">
        <w:rPr>
          <w:rFonts w:hint="eastAsia"/>
          <w:noProof/>
        </w:rPr>
        <w:t>初始化</w:t>
      </w:r>
      <w:r w:rsidR="00BD7F8E" w:rsidRPr="00DF62A9">
        <w:rPr>
          <w:rFonts w:hint="eastAsia"/>
          <w:noProof/>
        </w:rPr>
        <w:t>基础模块</w:t>
      </w:r>
      <w:r w:rsidR="006A3D78">
        <w:rPr>
          <w:rFonts w:hint="eastAsia"/>
          <w:noProof/>
        </w:rPr>
        <w:t>包括对</w:t>
      </w:r>
      <w:r w:rsidR="00BD7F8E" w:rsidRPr="00DF62A9">
        <w:rPr>
          <w:rFonts w:hint="eastAsia"/>
          <w:noProof/>
        </w:rPr>
        <w:t>串口、历史数据存储、</w:t>
      </w:r>
      <w:r w:rsidR="00EB7BB2">
        <w:rPr>
          <w:rFonts w:hint="eastAsia"/>
        </w:rPr>
        <w:t>物联网平台</w:t>
      </w:r>
      <w:r w:rsidR="006A3D78">
        <w:rPr>
          <w:rFonts w:hint="eastAsia"/>
          <w:noProof/>
        </w:rPr>
        <w:t>的</w:t>
      </w:r>
      <w:r w:rsidR="00BD7F8E" w:rsidRPr="00DF62A9">
        <w:rPr>
          <w:rFonts w:hint="eastAsia"/>
          <w:noProof/>
        </w:rPr>
        <w:t>初始化。</w:t>
      </w:r>
    </w:p>
    <w:p w14:paraId="097D6D21" w14:textId="236C92C5" w:rsidR="00BD7F8E" w:rsidRPr="00DF62A9" w:rsidRDefault="00017013">
      <w:pPr>
        <w:pStyle w:val="aff4"/>
        <w:numPr>
          <w:ilvl w:val="1"/>
          <w:numId w:val="19"/>
        </w:numPr>
        <w:ind w:firstLineChars="0"/>
        <w:rPr>
          <w:noProof/>
        </w:rPr>
      </w:pPr>
      <w:r>
        <w:rPr>
          <w:rFonts w:hint="eastAsia"/>
          <w:noProof/>
        </w:rPr>
        <w:t>初始化用于</w:t>
      </w:r>
      <w:r w:rsidR="003956AF">
        <w:rPr>
          <w:rFonts w:hint="eastAsia"/>
          <w:noProof/>
        </w:rPr>
        <w:t>向云端</w:t>
      </w:r>
      <w:r w:rsidR="003956AF" w:rsidRPr="00DF62A9">
        <w:rPr>
          <w:rFonts w:hint="eastAsia"/>
          <w:noProof/>
        </w:rPr>
        <w:t>发布数据</w:t>
      </w:r>
      <w:r>
        <w:rPr>
          <w:rFonts w:hint="eastAsia"/>
          <w:noProof/>
        </w:rPr>
        <w:t>的</w:t>
      </w:r>
      <w:r w:rsidR="00BD7F8E" w:rsidRPr="00DF62A9">
        <w:rPr>
          <w:rFonts w:hint="eastAsia"/>
          <w:noProof/>
        </w:rPr>
        <w:t>中间层模块</w:t>
      </w:r>
      <w:r w:rsidR="00BD7F8E" w:rsidRPr="00DF62A9">
        <w:rPr>
          <w:noProof/>
        </w:rPr>
        <w:t>RemotePublish</w:t>
      </w:r>
      <w:r w:rsidR="00BD7F8E" w:rsidRPr="00DF62A9">
        <w:rPr>
          <w:rFonts w:hint="eastAsia"/>
          <w:noProof/>
        </w:rPr>
        <w:t>，并为</w:t>
      </w:r>
      <w:r w:rsidR="00EB7BB2">
        <w:rPr>
          <w:rStyle w:val="afe"/>
          <w:rFonts w:hint="eastAsia"/>
        </w:rPr>
        <w:t>中间层</w:t>
      </w:r>
      <w:r w:rsidR="00BD7F8E" w:rsidRPr="00DF62A9">
        <w:rPr>
          <w:rFonts w:hint="eastAsia"/>
          <w:noProof/>
        </w:rPr>
        <w:t>模块添加</w:t>
      </w:r>
      <w:r w:rsidR="00EB7BB2">
        <w:rPr>
          <w:rFonts w:hint="eastAsia"/>
        </w:rPr>
        <w:t>物联网平台</w:t>
      </w:r>
      <w:r w:rsidR="00BD7F8E" w:rsidRPr="00DF62A9">
        <w:rPr>
          <w:rFonts w:hint="eastAsia"/>
          <w:noProof/>
        </w:rPr>
        <w:t>。当使用</w:t>
      </w:r>
      <w:r w:rsidR="00BD7F8E" w:rsidRPr="00DF62A9">
        <w:rPr>
          <w:noProof/>
        </w:rPr>
        <w:t>RemotePublish</w:t>
      </w:r>
      <w:r w:rsidR="00BD7F8E" w:rsidRPr="00DF62A9">
        <w:rPr>
          <w:rFonts w:hint="eastAsia"/>
          <w:noProof/>
        </w:rPr>
        <w:t>向云端发送数据时，</w:t>
      </w:r>
      <w:r w:rsidR="00BD7F8E" w:rsidRPr="00DF62A9">
        <w:rPr>
          <w:noProof/>
        </w:rPr>
        <w:t>RemotePublish</w:t>
      </w:r>
      <w:r w:rsidR="00BD7F8E" w:rsidRPr="00DF62A9">
        <w:rPr>
          <w:rFonts w:hint="eastAsia"/>
          <w:noProof/>
        </w:rPr>
        <w:t>可以调用注册的云</w:t>
      </w:r>
      <w:r w:rsidR="003956AF">
        <w:rPr>
          <w:rFonts w:hint="eastAsia"/>
          <w:noProof/>
        </w:rPr>
        <w:t>组件</w:t>
      </w:r>
      <w:r w:rsidR="0088524A">
        <w:rPr>
          <w:rFonts w:hint="eastAsia"/>
          <w:noProof/>
        </w:rPr>
        <w:t>（</w:t>
      </w:r>
      <w:bookmarkStart w:id="111" w:name="_Hlk126423003"/>
      <w:r w:rsidR="0088524A">
        <w:rPr>
          <w:rFonts w:hint="eastAsia"/>
          <w:noProof/>
        </w:rPr>
        <w:t>aliyunnIot</w:t>
      </w:r>
      <w:r w:rsidR="0088524A">
        <w:rPr>
          <w:rFonts w:hint="eastAsia"/>
          <w:noProof/>
        </w:rPr>
        <w:t>、</w:t>
      </w:r>
      <w:r w:rsidR="0088524A">
        <w:rPr>
          <w:rFonts w:hint="eastAsia"/>
          <w:noProof/>
        </w:rPr>
        <w:t>q</w:t>
      </w:r>
      <w:r w:rsidR="0088524A">
        <w:rPr>
          <w:noProof/>
        </w:rPr>
        <w:t>uecthing</w:t>
      </w:r>
      <w:r w:rsidR="0088524A">
        <w:rPr>
          <w:rFonts w:hint="eastAsia"/>
          <w:noProof/>
        </w:rPr>
        <w:t>、</w:t>
      </w:r>
      <w:r w:rsidR="0088524A">
        <w:rPr>
          <w:rFonts w:hint="eastAsia"/>
          <w:noProof/>
        </w:rPr>
        <w:t>S</w:t>
      </w:r>
      <w:r w:rsidR="0088524A">
        <w:rPr>
          <w:noProof/>
        </w:rPr>
        <w:t>ocket</w:t>
      </w:r>
      <w:bookmarkEnd w:id="111"/>
      <w:r w:rsidR="0088524A">
        <w:rPr>
          <w:rFonts w:hint="eastAsia"/>
          <w:noProof/>
        </w:rPr>
        <w:t>）</w:t>
      </w:r>
      <w:r w:rsidR="00BD7F8E" w:rsidRPr="00DF62A9">
        <w:rPr>
          <w:rFonts w:hint="eastAsia"/>
          <w:noProof/>
        </w:rPr>
        <w:t>完成发送。</w:t>
      </w:r>
    </w:p>
    <w:p w14:paraId="2BD04D3A" w14:textId="25DAD80A" w:rsidR="00BD7F8E" w:rsidRPr="00DF62A9" w:rsidRDefault="0087706B">
      <w:pPr>
        <w:pStyle w:val="aff4"/>
        <w:numPr>
          <w:ilvl w:val="1"/>
          <w:numId w:val="19"/>
        </w:numPr>
        <w:ind w:firstLineChars="0"/>
        <w:rPr>
          <w:noProof/>
        </w:rPr>
      </w:pPr>
      <w:r w:rsidRPr="00DF62A9">
        <w:rPr>
          <w:rFonts w:hint="eastAsia"/>
          <w:noProof/>
        </w:rPr>
        <w:t>初始化</w:t>
      </w:r>
      <w:r w:rsidR="00BD7F8E" w:rsidRPr="00DF62A9">
        <w:rPr>
          <w:rFonts w:hint="eastAsia"/>
          <w:noProof/>
        </w:rPr>
        <w:t>DTU</w:t>
      </w:r>
      <w:r w:rsidR="00BD7F8E" w:rsidRPr="00DF62A9">
        <w:rPr>
          <w:rFonts w:hint="eastAsia"/>
          <w:noProof/>
        </w:rPr>
        <w:t>业务</w:t>
      </w:r>
      <w:r w:rsidR="00EB7BB2">
        <w:rPr>
          <w:rFonts w:hint="eastAsia"/>
          <w:noProof/>
        </w:rPr>
        <w:t>组件</w:t>
      </w:r>
      <w:r w:rsidR="00BD7F8E" w:rsidRPr="00DF62A9">
        <w:rPr>
          <w:rFonts w:hint="eastAsia"/>
          <w:noProof/>
        </w:rPr>
        <w:t>（</w:t>
      </w:r>
      <w:r w:rsidR="00BD7F8E" w:rsidRPr="00DF62A9">
        <w:rPr>
          <w:noProof/>
        </w:rPr>
        <w:t>OtaTransaction</w:t>
      </w:r>
      <w:r w:rsidR="00BD7F8E" w:rsidRPr="00DF62A9">
        <w:rPr>
          <w:rFonts w:hint="eastAsia"/>
          <w:noProof/>
        </w:rPr>
        <w:t>、</w:t>
      </w:r>
      <w:r w:rsidR="00BD7F8E" w:rsidRPr="00DF62A9">
        <w:rPr>
          <w:noProof/>
        </w:rPr>
        <w:t>UplinkTransaction</w:t>
      </w:r>
      <w:r w:rsidR="00BD7F8E" w:rsidRPr="00DF62A9">
        <w:rPr>
          <w:rFonts w:hint="eastAsia"/>
          <w:noProof/>
        </w:rPr>
        <w:t>、</w:t>
      </w:r>
      <w:r w:rsidR="00BD7F8E" w:rsidRPr="00DF62A9">
        <w:rPr>
          <w:noProof/>
        </w:rPr>
        <w:t>DownlinkTransaction</w:t>
      </w:r>
      <w:r w:rsidR="00BD7F8E" w:rsidRPr="00DF62A9">
        <w:rPr>
          <w:rFonts w:hint="eastAsia"/>
          <w:noProof/>
        </w:rPr>
        <w:t>）初始化，并为业务</w:t>
      </w:r>
      <w:r w:rsidR="008F054F">
        <w:rPr>
          <w:rFonts w:hint="eastAsia"/>
          <w:noProof/>
        </w:rPr>
        <w:t>组件</w:t>
      </w:r>
      <w:r w:rsidR="00BD7F8E" w:rsidRPr="00DF62A9">
        <w:rPr>
          <w:rFonts w:hint="eastAsia"/>
          <w:noProof/>
        </w:rPr>
        <w:t>添加子模块。</w:t>
      </w:r>
    </w:p>
    <w:p w14:paraId="712F736C" w14:textId="353D1BA2" w:rsidR="00BD7F8E" w:rsidRPr="00375F34" w:rsidRDefault="0087706B">
      <w:pPr>
        <w:pStyle w:val="aff4"/>
        <w:numPr>
          <w:ilvl w:val="1"/>
          <w:numId w:val="19"/>
        </w:numPr>
        <w:ind w:firstLineChars="0"/>
        <w:rPr>
          <w:rFonts w:eastAsiaTheme="minorEastAsia"/>
          <w:noProof/>
        </w:rPr>
      </w:pPr>
      <w:r>
        <w:rPr>
          <w:rFonts w:hint="eastAsia"/>
          <w:noProof/>
        </w:rPr>
        <w:t>初始化用于</w:t>
      </w:r>
      <w:r w:rsidR="003956AF">
        <w:rPr>
          <w:rFonts w:hint="eastAsia"/>
          <w:noProof/>
        </w:rPr>
        <w:t>订阅</w:t>
      </w:r>
      <w:r w:rsidR="00BD7F8E" w:rsidRPr="00DF62A9">
        <w:rPr>
          <w:rFonts w:hint="eastAsia"/>
          <w:noProof/>
        </w:rPr>
        <w:t>云端</w:t>
      </w:r>
      <w:r w:rsidR="003956AF">
        <w:rPr>
          <w:rFonts w:hint="eastAsia"/>
          <w:noProof/>
        </w:rPr>
        <w:t>信息</w:t>
      </w:r>
      <w:r w:rsidR="00EB7BB2">
        <w:rPr>
          <w:rFonts w:hint="eastAsia"/>
        </w:rPr>
        <w:t>的中间层模块</w:t>
      </w:r>
      <w:proofErr w:type="spellStart"/>
      <w:r w:rsidR="00EB7BB2">
        <w:rPr>
          <w:rFonts w:hint="eastAsia"/>
        </w:rPr>
        <w:t>RemoteSub</w:t>
      </w:r>
      <w:r w:rsidR="00EB7BB2">
        <w:t>scribe</w:t>
      </w:r>
      <w:proofErr w:type="spellEnd"/>
      <w:r w:rsidR="00BD7F8E" w:rsidRPr="00DF62A9">
        <w:rPr>
          <w:rFonts w:hint="eastAsia"/>
          <w:noProof/>
        </w:rPr>
        <w:t>，并添加执行器</w:t>
      </w:r>
      <w:r w:rsidR="00BD7F8E" w:rsidRPr="00DF62A9">
        <w:rPr>
          <w:noProof/>
        </w:rPr>
        <w:t>DownlinkTransaction</w:t>
      </w:r>
      <w:r w:rsidR="00BD7F8E" w:rsidRPr="00DF62A9">
        <w:rPr>
          <w:rFonts w:hint="eastAsia"/>
          <w:noProof/>
        </w:rPr>
        <w:t>、</w:t>
      </w:r>
      <w:r w:rsidR="00BD7F8E" w:rsidRPr="00DF62A9">
        <w:rPr>
          <w:noProof/>
        </w:rPr>
        <w:t>OtaTransaction</w:t>
      </w:r>
      <w:r w:rsidR="00BD7F8E" w:rsidRPr="00DF62A9">
        <w:rPr>
          <w:rFonts w:hint="eastAsia"/>
          <w:noProof/>
        </w:rPr>
        <w:t>。当接收到云端数据时，中间层模块会解析数据，并调用执行器完成云端数据处理。</w:t>
      </w:r>
    </w:p>
    <w:p w14:paraId="446BEFC5" w14:textId="77777777" w:rsidR="00705D5C" w:rsidRDefault="00705D5C" w:rsidP="00FD17E1">
      <w:pPr>
        <w:pStyle w:val="QL-1"/>
        <w:sectPr w:rsidR="00705D5C" w:rsidSect="00623768">
          <w:pgSz w:w="11906" w:h="16838" w:code="9"/>
          <w:pgMar w:top="1440" w:right="1080" w:bottom="1440" w:left="1080" w:header="454" w:footer="0" w:gutter="0"/>
          <w:cols w:space="425"/>
          <w:docGrid w:type="lines" w:linePitch="312"/>
        </w:sectPr>
      </w:pPr>
      <w:bookmarkStart w:id="112" w:name="_Toc119683566"/>
    </w:p>
    <w:p w14:paraId="7BDA2404" w14:textId="77777777" w:rsidR="00BD7F8E" w:rsidRDefault="00BD7F8E" w:rsidP="00FD17E1">
      <w:pPr>
        <w:pStyle w:val="QL-1"/>
      </w:pPr>
      <w:bookmarkStart w:id="113" w:name="_Toc125989486"/>
      <w:r>
        <w:rPr>
          <w:rFonts w:hint="eastAsia"/>
        </w:rPr>
        <w:lastRenderedPageBreak/>
        <w:t>业务流程</w:t>
      </w:r>
      <w:bookmarkEnd w:id="112"/>
      <w:bookmarkEnd w:id="113"/>
    </w:p>
    <w:p w14:paraId="7AA4AA48" w14:textId="5D7F1242" w:rsidR="000E321C" w:rsidRDefault="000E321C" w:rsidP="00000ACC">
      <w:pPr>
        <w:pStyle w:val="QL-"/>
      </w:pPr>
    </w:p>
    <w:p w14:paraId="06072F53" w14:textId="567B58C5" w:rsidR="00D00314" w:rsidRPr="00384593" w:rsidRDefault="00D00314" w:rsidP="00D00314">
      <w:pPr>
        <w:pStyle w:val="Quectel"/>
        <w:spacing w:beforeLines="0" w:before="0" w:after="0"/>
        <w:ind w:firstLineChars="200" w:firstLine="420"/>
        <w:rPr>
          <w:rFonts w:ascii="Arial" w:hAnsi="Arial" w:cs="Times New Roman"/>
          <w:b w:val="0"/>
          <w:noProof/>
          <w:szCs w:val="24"/>
        </w:rPr>
      </w:pPr>
      <w:r w:rsidRPr="00B37BBC">
        <w:rPr>
          <w:rFonts w:ascii="Arial" w:hAnsi="Arial" w:cs="Times New Roman" w:hint="eastAsia"/>
          <w:b w:val="0"/>
          <w:noProof/>
          <w:szCs w:val="24"/>
        </w:rPr>
        <w:t>业务流程主要包含三个方面：数据上行业务、数据下行业务、</w:t>
      </w:r>
      <w:r w:rsidRPr="00B37BBC">
        <w:rPr>
          <w:rFonts w:ascii="Arial" w:hAnsi="Arial" w:cs="Times New Roman" w:hint="eastAsia"/>
          <w:b w:val="0"/>
          <w:noProof/>
          <w:szCs w:val="24"/>
        </w:rPr>
        <w:t>OTA</w:t>
      </w:r>
      <w:r w:rsidRPr="00B37BBC">
        <w:rPr>
          <w:rFonts w:ascii="Arial" w:hAnsi="Arial" w:cs="Times New Roman" w:hint="eastAsia"/>
          <w:b w:val="0"/>
          <w:noProof/>
          <w:szCs w:val="24"/>
        </w:rPr>
        <w:t>升级业务。数据上行业务中周</w:t>
      </w:r>
      <w:r w:rsidR="00EB7BB2">
        <w:rPr>
          <w:rFonts w:ascii="Arial" w:hAnsi="Arial" w:cs="Times New Roman" w:hint="eastAsia"/>
          <w:b w:val="0"/>
          <w:noProof/>
          <w:szCs w:val="24"/>
        </w:rPr>
        <w:t>期</w:t>
      </w:r>
      <w:r w:rsidRPr="00B37BBC">
        <w:rPr>
          <w:rFonts w:ascii="Arial" w:hAnsi="Arial" w:cs="Times New Roman" w:hint="eastAsia"/>
          <w:b w:val="0"/>
          <w:noProof/>
          <w:szCs w:val="24"/>
        </w:rPr>
        <w:t>性的读取串口数据，并对读取到的数据进行解析，然后将数据发送至云端。当云端接收到透传数据时</w:t>
      </w:r>
      <w:r w:rsidR="00EB7BB2">
        <w:rPr>
          <w:rFonts w:ascii="Arial" w:hAnsi="Arial" w:cs="Times New Roman" w:hint="eastAsia"/>
          <w:b w:val="0"/>
          <w:noProof/>
          <w:szCs w:val="24"/>
        </w:rPr>
        <w:t>，模块</w:t>
      </w:r>
      <w:r w:rsidRPr="00B37BBC">
        <w:rPr>
          <w:rFonts w:ascii="Arial" w:hAnsi="Arial" w:cs="Times New Roman" w:hint="eastAsia"/>
          <w:b w:val="0"/>
          <w:noProof/>
          <w:szCs w:val="24"/>
        </w:rPr>
        <w:t>执行数据下行业务，处理云端数据，</w:t>
      </w:r>
      <w:r w:rsidR="00EB7BB2">
        <w:rPr>
          <w:rFonts w:ascii="Arial" w:hAnsi="Arial" w:cs="Times New Roman" w:hint="eastAsia"/>
          <w:b w:val="0"/>
          <w:noProof/>
          <w:szCs w:val="24"/>
        </w:rPr>
        <w:t>并</w:t>
      </w:r>
      <w:r w:rsidRPr="00B37BBC">
        <w:rPr>
          <w:rFonts w:ascii="Arial" w:hAnsi="Arial" w:cs="Times New Roman" w:hint="eastAsia"/>
          <w:b w:val="0"/>
          <w:noProof/>
          <w:szCs w:val="24"/>
        </w:rPr>
        <w:t>将数据发送到串口。</w:t>
      </w:r>
    </w:p>
    <w:p w14:paraId="1A257DAD" w14:textId="77777777" w:rsidR="00BD7F8E" w:rsidRDefault="00BD7F8E" w:rsidP="00BD7F8E">
      <w:pPr>
        <w:pStyle w:val="Quectel"/>
        <w:ind w:firstLine="360"/>
      </w:pPr>
      <w:r w:rsidRPr="00375F34">
        <w:rPr>
          <w:noProof/>
        </w:rPr>
        <mc:AlternateContent>
          <mc:Choice Requires="wpg">
            <w:drawing>
              <wp:inline distT="0" distB="0" distL="0" distR="0" wp14:anchorId="6EB243CC" wp14:editId="026AE706">
                <wp:extent cx="4860062" cy="4140000"/>
                <wp:effectExtent l="0" t="0" r="17145" b="13335"/>
                <wp:docPr id="37" name="组合 1"/>
                <wp:cNvGraphicFramePr/>
                <a:graphic xmlns:a="http://schemas.openxmlformats.org/drawingml/2006/main">
                  <a:graphicData uri="http://schemas.microsoft.com/office/word/2010/wordprocessingGroup">
                    <wpg:wgp>
                      <wpg:cNvGrpSpPr/>
                      <wpg:grpSpPr>
                        <a:xfrm>
                          <a:off x="0" y="0"/>
                          <a:ext cx="4860062" cy="4140000"/>
                          <a:chOff x="-58" y="0"/>
                          <a:chExt cx="4519670" cy="4190223"/>
                        </a:xfrm>
                      </wpg:grpSpPr>
                      <wps:wsp>
                        <wps:cNvPr id="38" name="流程"/>
                        <wps:cNvSpPr/>
                        <wps:spPr>
                          <a:xfrm>
                            <a:off x="777487" y="1252148"/>
                            <a:ext cx="3742125" cy="2938075"/>
                          </a:xfrm>
                          <a:custGeom>
                            <a:avLst/>
                            <a:gdLst>
                              <a:gd name="connsiteX0" fmla="*/ 0 w 4453600"/>
                              <a:gd name="connsiteY0" fmla="*/ 710600 h 1421200"/>
                              <a:gd name="connsiteX1" fmla="*/ 2226800 w 4453600"/>
                              <a:gd name="connsiteY1" fmla="*/ 0 h 1421200"/>
                              <a:gd name="connsiteX2" fmla="*/ 4453600 w 4453600"/>
                              <a:gd name="connsiteY2" fmla="*/ 710600 h 1421200"/>
                              <a:gd name="connsiteX3" fmla="*/ 2226800 w 4453600"/>
                              <a:gd name="connsiteY3" fmla="*/ 1421200 h 1421200"/>
                            </a:gdLst>
                            <a:ahLst/>
                            <a:cxnLst>
                              <a:cxn ang="0">
                                <a:pos x="connsiteX0" y="connsiteY0"/>
                              </a:cxn>
                              <a:cxn ang="0">
                                <a:pos x="connsiteX1" y="connsiteY1"/>
                              </a:cxn>
                              <a:cxn ang="0">
                                <a:pos x="connsiteX2" y="connsiteY2"/>
                              </a:cxn>
                              <a:cxn ang="0">
                                <a:pos x="connsiteX3" y="connsiteY3"/>
                              </a:cxn>
                            </a:cxnLst>
                            <a:rect l="l" t="t" r="r" b="b"/>
                            <a:pathLst>
                              <a:path w="4453600" h="1421200" stroke="0">
                                <a:moveTo>
                                  <a:pt x="4453600" y="1421200"/>
                                </a:moveTo>
                                <a:lnTo>
                                  <a:pt x="4453600" y="0"/>
                                </a:lnTo>
                                <a:lnTo>
                                  <a:pt x="0" y="0"/>
                                </a:lnTo>
                                <a:lnTo>
                                  <a:pt x="0" y="1421200"/>
                                </a:lnTo>
                                <a:lnTo>
                                  <a:pt x="4453600" y="1421200"/>
                                </a:lnTo>
                                <a:close/>
                              </a:path>
                              <a:path w="4453600" h="1421200" fill="none">
                                <a:moveTo>
                                  <a:pt x="4453600" y="1421200"/>
                                </a:moveTo>
                                <a:lnTo>
                                  <a:pt x="4453600" y="0"/>
                                </a:lnTo>
                                <a:lnTo>
                                  <a:pt x="0" y="0"/>
                                </a:lnTo>
                                <a:lnTo>
                                  <a:pt x="0" y="1421200"/>
                                </a:lnTo>
                                <a:lnTo>
                                  <a:pt x="4453600" y="1421200"/>
                                </a:lnTo>
                                <a:close/>
                              </a:path>
                            </a:pathLst>
                          </a:custGeom>
                          <a:solidFill>
                            <a:srgbClr val="FFECD1"/>
                          </a:solidFill>
                          <a:ln w="7600" cap="flat">
                            <a:solidFill>
                              <a:srgbClr val="101843"/>
                            </a:solidFill>
                            <a:custDash>
                              <a:ds d="1100000" sp="500000"/>
                            </a:custDash>
                            <a:miter/>
                          </a:ln>
                        </wps:spPr>
                        <wps:bodyPr/>
                      </wps:wsp>
                      <wps:wsp>
                        <wps:cNvPr id="39" name="流程"/>
                        <wps:cNvSpPr/>
                        <wps:spPr>
                          <a:xfrm>
                            <a:off x="1132171" y="2321579"/>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543F5070"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云端数据解析</w:t>
                              </w:r>
                            </w:p>
                          </w:txbxContent>
                        </wps:txbx>
                        <wps:bodyPr wrap="square" lIns="38100" tIns="38100" rIns="38100" bIns="38100" rtlCol="0" anchor="ctr"/>
                      </wps:wsp>
                      <wps:wsp>
                        <wps:cNvPr id="40" name="流程"/>
                        <wps:cNvSpPr/>
                        <wps:spPr>
                          <a:xfrm>
                            <a:off x="3163552" y="2326510"/>
                            <a:ext cx="1217923"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707162CC"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数据处理</w:t>
                              </w:r>
                            </w:p>
                          </w:txbxContent>
                        </wps:txbx>
                        <wps:bodyPr wrap="square" lIns="38100" tIns="38100" rIns="38100" bIns="38100" rtlCol="0" anchor="ctr"/>
                      </wps:wsp>
                      <wps:wsp>
                        <wps:cNvPr id="41" name="ConnectLine"/>
                        <wps:cNvSpPr/>
                        <wps:spPr>
                          <a:xfrm>
                            <a:off x="2202314" y="2723198"/>
                            <a:ext cx="945118" cy="43552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2" name="流程"/>
                        <wps:cNvSpPr/>
                        <wps:spPr>
                          <a:xfrm>
                            <a:off x="1218156" y="0"/>
                            <a:ext cx="1238969" cy="795224"/>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D0F0EA"/>
                          </a:solidFill>
                          <a:ln w="7600" cap="flat">
                            <a:solidFill>
                              <a:srgbClr val="101843"/>
                            </a:solidFill>
                            <a:miter/>
                          </a:ln>
                        </wps:spPr>
                        <wps:txbx>
                          <w:txbxContent>
                            <w:p w14:paraId="0AC86F8B" w14:textId="77777777" w:rsidR="00C32C0F" w:rsidRPr="009A7D46" w:rsidRDefault="00C32C0F" w:rsidP="00784AFD">
                              <w:pPr>
                                <w:spacing w:before="100" w:beforeAutospacing="1"/>
                                <w:jc w:val="center"/>
                                <w:rPr>
                                  <w:rFonts w:ascii="宋体" w:hAnsi="宋体" w:cs="微软雅黑"/>
                                  <w:color w:val="191919"/>
                                  <w:kern w:val="24"/>
                                  <w:szCs w:val="21"/>
                                </w:rPr>
                              </w:pPr>
                              <w:r w:rsidRPr="009A7D46">
                                <w:rPr>
                                  <w:rFonts w:ascii="宋体" w:hAnsi="宋体" w:cs="微软雅黑" w:hint="eastAsia"/>
                                  <w:color w:val="191919"/>
                                  <w:kern w:val="24"/>
                                  <w:szCs w:val="21"/>
                                </w:rPr>
                                <w:t>云端数据接收事件</w:t>
                              </w:r>
                            </w:p>
                          </w:txbxContent>
                        </wps:txbx>
                        <wps:bodyPr wrap="square" lIns="38100" tIns="38100" rIns="38100" bIns="38100" rtlCol="0" anchor="ctr"/>
                      </wps:wsp>
                      <wps:wsp>
                        <wps:cNvPr id="43" name="Rectangle"/>
                        <wps:cNvSpPr/>
                        <wps:spPr>
                          <a:xfrm>
                            <a:off x="1470428" y="3503981"/>
                            <a:ext cx="1505134" cy="462794"/>
                          </a:xfrm>
                          <a:custGeom>
                            <a:avLst/>
                            <a:gdLst/>
                            <a:ahLst/>
                            <a:cxnLst/>
                            <a:rect l="l" t="t" r="r" b="b"/>
                            <a:pathLst>
                              <a:path w="912000" h="205200" stroke="0">
                                <a:moveTo>
                                  <a:pt x="0" y="0"/>
                                </a:moveTo>
                                <a:lnTo>
                                  <a:pt x="912000" y="0"/>
                                </a:lnTo>
                                <a:lnTo>
                                  <a:pt x="912000" y="205200"/>
                                </a:lnTo>
                                <a:lnTo>
                                  <a:pt x="0" y="205200"/>
                                </a:lnTo>
                                <a:lnTo>
                                  <a:pt x="0" y="0"/>
                                </a:lnTo>
                                <a:close/>
                              </a:path>
                              <a:path w="912000" h="205200" fill="none">
                                <a:moveTo>
                                  <a:pt x="0" y="0"/>
                                </a:moveTo>
                                <a:lnTo>
                                  <a:pt x="912000" y="0"/>
                                </a:lnTo>
                                <a:lnTo>
                                  <a:pt x="912000" y="205200"/>
                                </a:lnTo>
                                <a:lnTo>
                                  <a:pt x="0" y="205200"/>
                                </a:lnTo>
                                <a:lnTo>
                                  <a:pt x="0" y="0"/>
                                </a:lnTo>
                                <a:close/>
                              </a:path>
                            </a:pathLst>
                          </a:custGeom>
                          <a:noFill/>
                          <a:ln w="7600" cap="flat">
                            <a:noFill/>
                            <a:miter/>
                          </a:ln>
                        </wps:spPr>
                        <wps:txbx>
                          <w:txbxContent>
                            <w:p w14:paraId="30E20978"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数据下行业务处理线程</w:t>
                              </w:r>
                            </w:p>
                          </w:txbxContent>
                        </wps:txbx>
                        <wps:bodyPr wrap="square" lIns="38100" tIns="38100" rIns="38100" bIns="38100" rtlCol="0" anchor="ctr"/>
                      </wps:wsp>
                      <wps:wsp>
                        <wps:cNvPr id="44" name="流程"/>
                        <wps:cNvSpPr/>
                        <wps:spPr>
                          <a:xfrm>
                            <a:off x="3163551" y="1541348"/>
                            <a:ext cx="1217924"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00665903"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OTA</w:t>
                              </w:r>
                              <w:r w:rsidRPr="00537CEC">
                                <w:rPr>
                                  <w:rFonts w:cs="微软雅黑" w:hint="eastAsia"/>
                                  <w:kern w:val="24"/>
                                  <w:szCs w:val="20"/>
                                </w:rPr>
                                <w:t>升级计划处理</w:t>
                              </w:r>
                            </w:p>
                          </w:txbxContent>
                        </wps:txbx>
                        <wps:bodyPr wrap="square" lIns="38100" tIns="38100" rIns="38100" bIns="38100" rtlCol="0" anchor="ctr"/>
                      </wps:wsp>
                      <wps:wsp>
                        <wps:cNvPr id="45" name="ConnectLine"/>
                        <wps:cNvSpPr/>
                        <wps:spPr>
                          <a:xfrm rot="5400000">
                            <a:off x="43244" y="751934"/>
                            <a:ext cx="1528908" cy="161551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6" name="ConnectLine"/>
                        <wps:cNvSpPr/>
                        <wps:spPr>
                          <a:xfrm>
                            <a:off x="2223098" y="1874536"/>
                            <a:ext cx="940454" cy="515475"/>
                          </a:xfrm>
                          <a:custGeom>
                            <a:avLst/>
                            <a:gdLst/>
                            <a:ahLst/>
                            <a:cxnLst/>
                            <a:rect l="l" t="t" r="r" b="b"/>
                            <a:pathLst>
                              <a:path w="820800" h="212800" fill="none">
                                <a:moveTo>
                                  <a:pt x="0" y="212800"/>
                                </a:moveTo>
                                <a:lnTo>
                                  <a:pt x="357200" y="212800"/>
                                </a:lnTo>
                                <a:lnTo>
                                  <a:pt x="357200" y="0"/>
                                </a:lnTo>
                                <a:lnTo>
                                  <a:pt x="820800" y="0"/>
                                </a:lnTo>
                              </a:path>
                            </a:pathLst>
                          </a:custGeom>
                          <a:noFill/>
                          <a:ln w="7600" cap="flat">
                            <a:solidFill>
                              <a:srgbClr val="191919"/>
                            </a:solidFill>
                            <a:miter/>
                            <a:tailEnd type="triangle" w="med" len="med"/>
                          </a:ln>
                        </wps:spPr>
                        <wps:bodyPr/>
                      </wps:wsp>
                      <wps:wsp>
                        <wps:cNvPr id="47" name="ConnectLine"/>
                        <wps:cNvSpPr/>
                        <wps:spPr>
                          <a:xfrm rot="16200000" flipV="1">
                            <a:off x="2461816" y="376756"/>
                            <a:ext cx="744854" cy="1581479"/>
                          </a:xfrm>
                          <a:custGeom>
                            <a:avLst/>
                            <a:gdLst/>
                            <a:ahLst/>
                            <a:cxnLst/>
                            <a:rect l="l" t="t" r="r" b="b"/>
                            <a:pathLst>
                              <a:path w="813200" h="266304" fill="none">
                                <a:moveTo>
                                  <a:pt x="0" y="0"/>
                                </a:moveTo>
                                <a:lnTo>
                                  <a:pt x="357200" y="0"/>
                                </a:lnTo>
                                <a:lnTo>
                                  <a:pt x="357200" y="266304"/>
                                </a:lnTo>
                                <a:lnTo>
                                  <a:pt x="813200" y="266304"/>
                                </a:lnTo>
                              </a:path>
                            </a:pathLst>
                          </a:custGeom>
                          <a:noFill/>
                          <a:ln w="7600" cap="flat">
                            <a:solidFill>
                              <a:srgbClr val="191919"/>
                            </a:solidFill>
                            <a:miter/>
                            <a:tailEnd type="triangle" w="med" len="med"/>
                          </a:ln>
                        </wps:spPr>
                        <wps:bodyPr/>
                      </wps:wsp>
                      <wps:wsp>
                        <wps:cNvPr id="48" name="ConnectLine"/>
                        <wps:cNvSpPr/>
                        <wps:spPr>
                          <a:xfrm rot="5400000">
                            <a:off x="2732221" y="2323874"/>
                            <a:ext cx="358106" cy="1636450"/>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49" name="流程"/>
                        <wps:cNvSpPr/>
                        <wps:spPr>
                          <a:xfrm>
                            <a:off x="3147432" y="3303764"/>
                            <a:ext cx="1234044"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285969F7" w14:textId="7D9D6034" w:rsidR="00C32C0F" w:rsidRPr="00537CEC" w:rsidRDefault="008F1522" w:rsidP="00784AFD">
                              <w:pPr>
                                <w:spacing w:before="100" w:beforeAutospacing="1"/>
                                <w:jc w:val="center"/>
                                <w:rPr>
                                  <w:rFonts w:cs="微软雅黑"/>
                                  <w:kern w:val="24"/>
                                  <w:szCs w:val="20"/>
                                </w:rPr>
                              </w:pPr>
                              <w:r>
                                <w:rPr>
                                  <w:rFonts w:cs="微软雅黑" w:hint="eastAsia"/>
                                  <w:kern w:val="24"/>
                                  <w:szCs w:val="20"/>
                                </w:rPr>
                                <w:t>通过串口发送</w:t>
                              </w:r>
                              <w:r w:rsidR="00C32C0F" w:rsidRPr="00537CEC">
                                <w:rPr>
                                  <w:rFonts w:cs="微软雅黑" w:hint="eastAsia"/>
                                  <w:kern w:val="24"/>
                                  <w:szCs w:val="20"/>
                                </w:rPr>
                                <w:t>数据</w:t>
                              </w:r>
                            </w:p>
                          </w:txbxContent>
                        </wps:txbx>
                        <wps:bodyPr wrap="square" lIns="38100" tIns="38100" rIns="38100" bIns="38100" rtlCol="0" anchor="ctr"/>
                      </wps:wsp>
                    </wpg:wgp>
                  </a:graphicData>
                </a:graphic>
              </wp:inline>
            </w:drawing>
          </mc:Choice>
          <mc:Fallback>
            <w:pict>
              <v:group w14:anchorId="6EB243CC" id="组合 1" o:spid="_x0000_s1026" style="width:382.7pt;height:326pt;mso-position-horizontal-relative:char;mso-position-vertical-relative:line" coordorigin="" coordsize="45196,4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">
                <v:shape id="流程" o:spid="_x0000_s1027" style="position:absolute;left:7774;top:12521;width:37422;height:29381;visibility:visible;mso-wrap-style:square;v-text-anchor:top" coordsize="4453600,14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" path="m4453600,1421200nsl4453600,,,,,1421200r4453600,xem4453600,1421200nfl4453600,,,,,1421200r4453600,xe" fillcolor="#ffecd1" strokecolor="#101843" strokeweight=".21111mm">
                  <v:stroke joinstyle="miter"/>
                  <v:path arrowok="t" o:connecttype="custom" o:connectlocs="0,1469037;1871063,0;3742125,1469037;1871063,2938075" o:connectangles="0,0,0,0"/>
                </v:shape>
                <v:shape id="流程" o:spid="_x0000_s1028" style="position:absolute;left:11321;top:23215;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543F5070"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云端数据解析</w:t>
                        </w:r>
                      </w:p>
                    </w:txbxContent>
                  </v:textbox>
                </v:shape>
                <v:shape id="流程" o:spid="_x0000_s1029" style="position:absolute;left:31635;top:23265;width:12179;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" adj="-11796480,,5400" path="m760000,456000nsl760000,,,,,456000r760000,xem760000,456000nfl760000,,,,,456000r760000,xe" fillcolor="#92d050" strokecolor="#101843" strokeweight=".21111mm">
                  <v:stroke joinstyle="miter"/>
                  <v:formulas/>
                  <v:path arrowok="t" o:connecttype="custom" o:connectlocs="0,322442;608962,0;1217923,322442;608962,644883" o:connectangles="0,0,0,0" textboxrect="0,0,760000,456000"/>
                  <v:textbox inset="3pt,3pt,3pt,3pt">
                    <w:txbxContent>
                      <w:p w14:paraId="707162CC"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数据处理</w:t>
                        </w:r>
                      </w:p>
                    </w:txbxContent>
                  </v:textbox>
                </v:shape>
                <v:shape id="ConnectLine" o:spid="_x0000_s1030" style="position:absolute;left:22023;top:27231;width:9451;height:4356;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" path="m,nfl653600,e" filled="f" strokecolor="#191919" strokeweight=".21111mm">
                  <v:stroke endarrow="block" joinstyle="miter"/>
                  <v:path arrowok="t"/>
                </v:shape>
                <v:shape id="流程" o:spid="_x0000_s1031" style="position:absolute;left:12181;width:12390;height:7952;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" adj="-11796480,,5400" path="m760000,456000nsl760000,,,,,456000r760000,xem760000,456000nfl760000,,,,,456000r760000,xe" fillcolor="#d0f0ea" strokecolor="#101843" strokeweight=".21111mm">
                  <v:stroke joinstyle="miter"/>
                  <v:formulas/>
                  <v:path arrowok="t" o:connecttype="custom" o:connectlocs="0,397612;619485,0;1238969,397612;619485,795224" o:connectangles="0,0,0,0" textboxrect="0,0,760000,456000"/>
                  <v:textbox inset="3pt,3pt,3pt,3pt">
                    <w:txbxContent>
                      <w:p w14:paraId="0AC86F8B" w14:textId="77777777" w:rsidR="00C32C0F" w:rsidRPr="009A7D46" w:rsidRDefault="00C32C0F" w:rsidP="00784AFD">
                        <w:pPr>
                          <w:spacing w:before="100" w:beforeAutospacing="1"/>
                          <w:jc w:val="center"/>
                          <w:rPr>
                            <w:rFonts w:ascii="宋体" w:hAnsi="宋体" w:cs="微软雅黑"/>
                            <w:color w:val="191919"/>
                            <w:kern w:val="24"/>
                            <w:szCs w:val="21"/>
                          </w:rPr>
                        </w:pPr>
                        <w:r w:rsidRPr="009A7D46">
                          <w:rPr>
                            <w:rFonts w:ascii="宋体" w:hAnsi="宋体" w:cs="微软雅黑" w:hint="eastAsia"/>
                            <w:color w:val="191919"/>
                            <w:kern w:val="24"/>
                            <w:szCs w:val="21"/>
                          </w:rPr>
                          <w:t>云端数据接收事件</w:t>
                        </w:r>
                      </w:p>
                    </w:txbxContent>
                  </v:textbox>
                </v:shape>
                <v:shape id="Rectangle" o:spid="_x0000_s1032" style="position:absolute;left:14704;top:35039;width:15051;height:4628;visibility:visible;mso-wrap-style:square;v-text-anchor:middle" coordsize="912000,20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" adj="-11796480,,5400" path="m,nsl912000,r,205200l,205200,,xem,nfl912000,r,205200l,205200,,xe" filled="f" stroked="f" strokeweight=".21111mm">
                  <v:stroke joinstyle="miter"/>
                  <v:formulas/>
                  <v:path arrowok="t" o:connecttype="custom" textboxrect="0,0,912000,205200"/>
                  <v:textbox inset="3pt,3pt,3pt,3pt">
                    <w:txbxContent>
                      <w:p w14:paraId="30E20978"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数据下行业务处理线程</w:t>
                        </w:r>
                      </w:p>
                    </w:txbxContent>
                  </v:textbox>
                </v:shape>
                <v:shape id="流程" o:spid="_x0000_s1033" style="position:absolute;left:31635;top:15413;width:12179;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608962,0;1217924,322442;608962,644883" o:connectangles="0,0,0,0" textboxrect="0,0,760000,456000"/>
                  <v:textbox inset="3pt,3pt,3pt,3pt">
                    <w:txbxContent>
                      <w:p w14:paraId="00665903" w14:textId="77777777" w:rsidR="00C32C0F" w:rsidRPr="00537CEC" w:rsidRDefault="00C32C0F" w:rsidP="00784AFD">
                        <w:pPr>
                          <w:spacing w:before="100" w:beforeAutospacing="1"/>
                          <w:jc w:val="center"/>
                          <w:rPr>
                            <w:rFonts w:cs="微软雅黑"/>
                            <w:kern w:val="24"/>
                            <w:szCs w:val="20"/>
                          </w:rPr>
                        </w:pPr>
                        <w:r w:rsidRPr="00537CEC">
                          <w:rPr>
                            <w:rFonts w:cs="微软雅黑" w:hint="eastAsia"/>
                            <w:kern w:val="24"/>
                            <w:szCs w:val="20"/>
                          </w:rPr>
                          <w:t>OTA</w:t>
                        </w:r>
                        <w:r w:rsidRPr="00537CEC">
                          <w:rPr>
                            <w:rFonts w:cs="微软雅黑" w:hint="eastAsia"/>
                            <w:kern w:val="24"/>
                            <w:szCs w:val="20"/>
                          </w:rPr>
                          <w:t>升级计划处理</w:t>
                        </w:r>
                      </w:p>
                    </w:txbxContent>
                  </v:textbox>
                </v:shape>
                <v:shape id="ConnectLine" o:spid="_x0000_s1034" style="position:absolute;left:432;top:7520;width:15289;height:16154;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" path="m,nfl653600,e" filled="f" strokecolor="#191919" strokeweight=".21111mm">
                  <v:stroke endarrow="block" joinstyle="miter"/>
                  <v:path arrowok="t"/>
                </v:shape>
                <v:shape id="ConnectLine" o:spid="_x0000_s1035" style="position:absolute;left:22230;top:18745;width:9405;height:5155;visibility:visible;mso-wrap-style:square;v-text-anchor:top" coordsize="820800,2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" path="m,212800nfl357200,212800,357200,,820800,e" filled="f" strokecolor="#191919" strokeweight=".21111mm">
                  <v:stroke endarrow="block" joinstyle="miter"/>
                  <v:path arrowok="t"/>
                </v:shape>
                <v:shape id="ConnectLine" o:spid="_x0000_s1036" style="position:absolute;left:24617;top:3768;width:7449;height:15814;rotation:90;flip:y;visibility:visible;mso-wrap-style:square;v-text-anchor:top" coordsize="813200,26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" path="m,nfl357200,r,266304l813200,266304e" filled="f" strokecolor="#191919" strokeweight=".21111mm">
                  <v:stroke endarrow="block" joinstyle="miter"/>
                  <v:path arrowok="t"/>
                </v:shape>
                <v:shape id="ConnectLine" o:spid="_x0000_s1037" style="position:absolute;left:27321;top:23239;width:3581;height:16364;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" path="m,nfl653600,e" filled="f" strokecolor="#191919" strokeweight=".21111mm">
                  <v:stroke endarrow="block" joinstyle="miter"/>
                  <v:path arrowok="t"/>
                </v:shape>
                <v:shape id="流程" o:spid="_x0000_s1038" style="position:absolute;left:31474;top:33037;width:12340;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617022,0;1234044,322442;617022,644883" o:connectangles="0,0,0,0" textboxrect="0,0,760000,456000"/>
                  <v:textbox inset="3pt,3pt,3pt,3pt">
                    <w:txbxContent>
                      <w:p w14:paraId="285969F7" w14:textId="7D9D6034" w:rsidR="00C32C0F" w:rsidRPr="00537CEC" w:rsidRDefault="008F1522" w:rsidP="00784AFD">
                        <w:pPr>
                          <w:spacing w:before="100" w:beforeAutospacing="1"/>
                          <w:jc w:val="center"/>
                          <w:rPr>
                            <w:rFonts w:cs="微软雅黑"/>
                            <w:kern w:val="24"/>
                            <w:szCs w:val="20"/>
                          </w:rPr>
                        </w:pPr>
                        <w:r>
                          <w:rPr>
                            <w:rFonts w:cs="微软雅黑" w:hint="eastAsia"/>
                            <w:kern w:val="24"/>
                            <w:szCs w:val="20"/>
                          </w:rPr>
                          <w:t>通过串口发送</w:t>
                        </w:r>
                        <w:r w:rsidR="00C32C0F" w:rsidRPr="00537CEC">
                          <w:rPr>
                            <w:rFonts w:cs="微软雅黑" w:hint="eastAsia"/>
                            <w:kern w:val="24"/>
                            <w:szCs w:val="20"/>
                          </w:rPr>
                          <w:t>数据</w:t>
                        </w:r>
                      </w:p>
                    </w:txbxContent>
                  </v:textbox>
                </v:shape>
                <w10:anchorlock/>
              </v:group>
            </w:pict>
          </mc:Fallback>
        </mc:AlternateContent>
      </w:r>
    </w:p>
    <w:p w14:paraId="2B531085" w14:textId="56CCFBD1" w:rsidR="00BD7F8E" w:rsidRDefault="00ED5FC9" w:rsidP="00925073">
      <w:pPr>
        <w:pStyle w:val="QuectelChart"/>
        <w:ind w:firstLineChars="0" w:firstLine="0"/>
      </w:pPr>
      <w:bookmarkStart w:id="114" w:name="_Toc126425426"/>
      <w:r>
        <w:rPr>
          <w:rFonts w:hint="eastAsia"/>
        </w:rPr>
        <w:t>图</w:t>
      </w:r>
      <w:r w:rsidRPr="00E82712">
        <w:fldChar w:fldCharType="begin"/>
      </w:r>
      <w:r w:rsidRPr="00E82712">
        <w:instrText xml:space="preserve"> SEQ Figure \* ARABIC </w:instrText>
      </w:r>
      <w:r w:rsidRPr="00E82712">
        <w:fldChar w:fldCharType="separate"/>
      </w:r>
      <w:r w:rsidR="00C32C0F">
        <w:rPr>
          <w:noProof/>
        </w:rPr>
        <w:t>5</w:t>
      </w:r>
      <w:r w:rsidRPr="00E82712">
        <w:fldChar w:fldCharType="end"/>
      </w:r>
      <w:r w:rsidR="00A77390">
        <w:rPr>
          <w:rFonts w:hint="eastAsia"/>
        </w:rPr>
        <w:t>：数据下行业务处理线程</w:t>
      </w:r>
      <w:bookmarkEnd w:id="114"/>
    </w:p>
    <w:p w14:paraId="2CAD7A69" w14:textId="77777777" w:rsidR="000E321C" w:rsidRDefault="00BD7F8E" w:rsidP="000451D5">
      <w:pPr>
        <w:pStyle w:val="Quectel"/>
        <w:spacing w:beforeLines="0" w:before="100" w:beforeAutospacing="1" w:after="0"/>
        <w:jc w:val="center"/>
        <w:rPr>
          <w:rFonts w:ascii="Arial" w:hAnsi="Arial" w:cs="Arial"/>
          <w:color w:val="404040"/>
          <w:lang w:val="en-GB"/>
        </w:rPr>
      </w:pPr>
      <w:r>
        <w:rPr>
          <w:noProof/>
        </w:rPr>
        <w:lastRenderedPageBreak/>
        <w:drawing>
          <wp:inline distT="0" distB="0" distL="0" distR="0" wp14:anchorId="6F43AAA4" wp14:editId="11F64AEB">
            <wp:extent cx="6188710" cy="341503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88710" cy="3415030"/>
                    </a:xfrm>
                    <a:prstGeom prst="rect">
                      <a:avLst/>
                    </a:prstGeom>
                  </pic:spPr>
                </pic:pic>
              </a:graphicData>
            </a:graphic>
          </wp:inline>
        </w:drawing>
      </w:r>
    </w:p>
    <w:p w14:paraId="163DDB8C" w14:textId="4B6770E6" w:rsidR="00BD7F8E" w:rsidRDefault="00ED5FC9" w:rsidP="00925073">
      <w:pPr>
        <w:pStyle w:val="QuectelChart"/>
        <w:ind w:firstLineChars="0" w:firstLine="0"/>
      </w:pPr>
      <w:bookmarkStart w:id="115" w:name="_Toc126425427"/>
      <w:r>
        <w:rPr>
          <w:rFonts w:hint="eastAsia"/>
        </w:rPr>
        <w:t>图</w:t>
      </w:r>
      <w:r w:rsidRPr="00E82712">
        <w:fldChar w:fldCharType="begin"/>
      </w:r>
      <w:r w:rsidRPr="00E82712">
        <w:instrText xml:space="preserve"> SEQ Figure \* ARABIC </w:instrText>
      </w:r>
      <w:r w:rsidRPr="00E82712">
        <w:fldChar w:fldCharType="separate"/>
      </w:r>
      <w:r w:rsidR="00C32C0F">
        <w:rPr>
          <w:noProof/>
        </w:rPr>
        <w:t>6</w:t>
      </w:r>
      <w:r w:rsidRPr="00E82712">
        <w:fldChar w:fldCharType="end"/>
      </w:r>
      <w:r w:rsidR="00A77390" w:rsidRPr="00A77390">
        <w:rPr>
          <w:rFonts w:hint="eastAsia"/>
        </w:rPr>
        <w:t>：数据上行业务处理线程</w:t>
      </w:r>
      <w:bookmarkEnd w:id="115"/>
    </w:p>
    <w:p w14:paraId="5E1C55AF" w14:textId="738EAA79" w:rsidR="00A77390" w:rsidRPr="00277C67" w:rsidRDefault="00A77390" w:rsidP="00277C67"/>
    <w:p w14:paraId="0AF5B2CB" w14:textId="77777777" w:rsidR="00277C67" w:rsidRDefault="00277C67" w:rsidP="007371F4">
      <w:pPr>
        <w:pStyle w:val="aff4"/>
        <w:spacing w:before="100" w:beforeAutospacing="1"/>
        <w:ind w:firstLineChars="0" w:firstLine="0"/>
        <w:jc w:val="center"/>
        <w:rPr>
          <w:sz w:val="22"/>
          <w:szCs w:val="22"/>
        </w:rPr>
      </w:pPr>
      <w:r>
        <w:rPr>
          <w:noProof/>
        </w:rPr>
        <w:drawing>
          <wp:inline distT="0" distB="0" distL="0" distR="0" wp14:anchorId="2D842331" wp14:editId="4146D529">
            <wp:extent cx="5915025" cy="3693097"/>
            <wp:effectExtent l="0" t="0" r="0" b="3175"/>
            <wp:docPr id="725" name="图片 72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图片 712" descr="图形用户界面&#10;&#10;描述已自动生成"/>
                    <pic:cNvPicPr/>
                  </pic:nvPicPr>
                  <pic:blipFill>
                    <a:blip r:embed="rId32"/>
                    <a:stretch>
                      <a:fillRect/>
                    </a:stretch>
                  </pic:blipFill>
                  <pic:spPr>
                    <a:xfrm>
                      <a:off x="0" y="0"/>
                      <a:ext cx="5917873" cy="3694875"/>
                    </a:xfrm>
                    <a:prstGeom prst="rect">
                      <a:avLst/>
                    </a:prstGeom>
                  </pic:spPr>
                </pic:pic>
              </a:graphicData>
            </a:graphic>
          </wp:inline>
        </w:drawing>
      </w:r>
    </w:p>
    <w:p w14:paraId="0ED8C82D" w14:textId="5A630391" w:rsidR="00277C67" w:rsidRDefault="00277C67" w:rsidP="00277C67">
      <w:pPr>
        <w:pStyle w:val="QuectelChart"/>
        <w:ind w:firstLineChars="0" w:firstLine="0"/>
      </w:pPr>
      <w:bookmarkStart w:id="116" w:name="_Toc126425428"/>
      <w:r>
        <w:rPr>
          <w:rFonts w:hint="eastAsia"/>
        </w:rPr>
        <w:t>图</w:t>
      </w:r>
      <w:r w:rsidRPr="00E82712">
        <w:fldChar w:fldCharType="begin"/>
      </w:r>
      <w:r w:rsidRPr="00E82712">
        <w:instrText xml:space="preserve"> SEQ Figure \* ARABIC </w:instrText>
      </w:r>
      <w:r w:rsidRPr="00E82712">
        <w:fldChar w:fldCharType="separate"/>
      </w:r>
      <w:r w:rsidR="00C32C0F">
        <w:rPr>
          <w:noProof/>
        </w:rPr>
        <w:t>7</w:t>
      </w:r>
      <w:r w:rsidRPr="00E82712">
        <w:fldChar w:fldCharType="end"/>
      </w:r>
      <w:r>
        <w:rPr>
          <w:rFonts w:hint="eastAsia"/>
        </w:rPr>
        <w:t>：</w:t>
      </w:r>
      <w:r w:rsidRPr="00BF3E7E">
        <w:rPr>
          <w:rFonts w:hint="eastAsia"/>
        </w:rPr>
        <w:t>OTA</w:t>
      </w:r>
      <w:r>
        <w:rPr>
          <w:rFonts w:hint="eastAsia"/>
        </w:rPr>
        <w:t>升级</w:t>
      </w:r>
      <w:r w:rsidRPr="00BF3E7E">
        <w:rPr>
          <w:rFonts w:hint="eastAsia"/>
        </w:rPr>
        <w:t>流程</w:t>
      </w:r>
      <w:bookmarkEnd w:id="116"/>
    </w:p>
    <w:p w14:paraId="432ECAAF" w14:textId="1B8542CB" w:rsidR="00277C67" w:rsidRDefault="00277C67" w:rsidP="00784AFD"/>
    <w:p w14:paraId="00E5FC4B" w14:textId="77777777" w:rsidR="006A3D78" w:rsidRDefault="006A3D78" w:rsidP="00FD17E1">
      <w:pPr>
        <w:pStyle w:val="QL-1"/>
        <w:sectPr w:rsidR="006A3D78" w:rsidSect="00623768">
          <w:pgSz w:w="11906" w:h="16838" w:code="9"/>
          <w:pgMar w:top="1440" w:right="1080" w:bottom="1440" w:left="1080" w:header="454" w:footer="0" w:gutter="0"/>
          <w:cols w:space="425"/>
          <w:docGrid w:type="lines" w:linePitch="312"/>
        </w:sectPr>
      </w:pPr>
      <w:bookmarkStart w:id="117" w:name="_Toc119683567"/>
    </w:p>
    <w:p w14:paraId="120C8292" w14:textId="238CAD9D" w:rsidR="006A3D78" w:rsidRDefault="006A3D78" w:rsidP="00FD17E1">
      <w:pPr>
        <w:pStyle w:val="QL-1"/>
      </w:pPr>
      <w:bookmarkStart w:id="118" w:name="_Toc125989488"/>
      <w:bookmarkEnd w:id="117"/>
      <w:r>
        <w:rPr>
          <w:rFonts w:hint="eastAsia"/>
        </w:rPr>
        <w:lastRenderedPageBreak/>
        <w:t>功能示例</w:t>
      </w:r>
      <w:bookmarkEnd w:id="118"/>
    </w:p>
    <w:p w14:paraId="2201747D" w14:textId="77777777" w:rsidR="00A77390" w:rsidRPr="00A77390" w:rsidRDefault="00A77390" w:rsidP="00000ACC">
      <w:pPr>
        <w:pStyle w:val="QL-"/>
      </w:pPr>
    </w:p>
    <w:p w14:paraId="2CDEB6A6" w14:textId="519413E4" w:rsidR="00BD7F8E" w:rsidRPr="00B37BBC" w:rsidRDefault="00BD7F8E" w:rsidP="00784AFD">
      <w:pPr>
        <w:pStyle w:val="aff4"/>
        <w:numPr>
          <w:ilvl w:val="0"/>
          <w:numId w:val="22"/>
        </w:numPr>
        <w:ind w:left="0" w:firstLine="420"/>
      </w:pPr>
      <w:r w:rsidRPr="00B37BBC">
        <w:rPr>
          <w:rFonts w:hint="eastAsia"/>
        </w:rPr>
        <w:t>初始化</w:t>
      </w:r>
      <w:r w:rsidRPr="00B37BBC">
        <w:rPr>
          <w:rFonts w:hint="eastAsia"/>
        </w:rPr>
        <w:t>DTU</w:t>
      </w:r>
      <w:r w:rsidRPr="00B37BBC">
        <w:rPr>
          <w:rFonts w:hint="eastAsia"/>
        </w:rPr>
        <w:t>功能模块</w:t>
      </w:r>
      <w:r w:rsidR="00277C67">
        <w:rPr>
          <w:rFonts w:hint="eastAsia"/>
        </w:rPr>
        <w:t>，</w:t>
      </w:r>
      <w:r w:rsidRPr="00B37BBC">
        <w:rPr>
          <w:rFonts w:hint="eastAsia"/>
        </w:rPr>
        <w:t>以及</w:t>
      </w:r>
      <w:r w:rsidR="00277C67">
        <w:rPr>
          <w:rFonts w:hint="eastAsia"/>
        </w:rPr>
        <w:t>D</w:t>
      </w:r>
      <w:r w:rsidR="00277C67">
        <w:t>TU</w:t>
      </w:r>
      <w:r w:rsidRPr="00B37BBC">
        <w:rPr>
          <w:rFonts w:hint="eastAsia"/>
        </w:rPr>
        <w:t>功能模块注册子模块</w:t>
      </w:r>
      <w:r w:rsidR="000451D5">
        <w:rPr>
          <w:rFonts w:hint="eastAsia"/>
        </w:rPr>
        <w:t>。</w:t>
      </w:r>
    </w:p>
    <w:p w14:paraId="7711D166" w14:textId="77777777" w:rsidR="00A77390" w:rsidRPr="00532B7B" w:rsidRDefault="00BD7F8E" w:rsidP="00D00314">
      <w:pPr>
        <w:pStyle w:val="aff4"/>
        <w:spacing w:before="100" w:beforeAutospacing="1"/>
        <w:ind w:firstLineChars="0" w:firstLine="0"/>
        <w:jc w:val="center"/>
        <w:rPr>
          <w:sz w:val="22"/>
          <w:szCs w:val="22"/>
        </w:rPr>
      </w:pPr>
      <w:r>
        <w:rPr>
          <w:noProof/>
        </w:rPr>
        <w:drawing>
          <wp:inline distT="0" distB="0" distL="0" distR="0" wp14:anchorId="30A4DE3B" wp14:editId="7A793706">
            <wp:extent cx="6071010" cy="4960961"/>
            <wp:effectExtent l="0" t="0" r="6350" b="0"/>
            <wp:docPr id="54" name="图片 5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文本&#10;&#10;描述已自动生成"/>
                    <pic:cNvPicPr/>
                  </pic:nvPicPr>
                  <pic:blipFill>
                    <a:blip r:embed="rId33"/>
                    <a:stretch>
                      <a:fillRect/>
                    </a:stretch>
                  </pic:blipFill>
                  <pic:spPr>
                    <a:xfrm>
                      <a:off x="0" y="0"/>
                      <a:ext cx="6073631" cy="4963103"/>
                    </a:xfrm>
                    <a:prstGeom prst="rect">
                      <a:avLst/>
                    </a:prstGeom>
                  </pic:spPr>
                </pic:pic>
              </a:graphicData>
            </a:graphic>
          </wp:inline>
        </w:drawing>
      </w:r>
    </w:p>
    <w:p w14:paraId="374458C4" w14:textId="77777777" w:rsidR="00B71BAB" w:rsidRPr="00B71BAB" w:rsidRDefault="00B71BAB" w:rsidP="00B71BAB"/>
    <w:p w14:paraId="540E2A13" w14:textId="30DB2BDF" w:rsidR="00BD7F8E" w:rsidRPr="00B37BBC" w:rsidRDefault="00D00314" w:rsidP="00784AFD">
      <w:pPr>
        <w:pStyle w:val="aff4"/>
        <w:numPr>
          <w:ilvl w:val="0"/>
          <w:numId w:val="22"/>
        </w:numPr>
        <w:ind w:left="0" w:firstLine="420"/>
      </w:pPr>
      <w:r>
        <w:rPr>
          <w:rFonts w:hint="eastAsia"/>
        </w:rPr>
        <w:t>模块</w:t>
      </w:r>
      <w:r w:rsidR="00BD7F8E" w:rsidRPr="00B37BBC">
        <w:rPr>
          <w:rFonts w:hint="eastAsia"/>
        </w:rPr>
        <w:t>上电</w:t>
      </w:r>
      <w:r>
        <w:rPr>
          <w:rFonts w:hint="eastAsia"/>
        </w:rPr>
        <w:t>后</w:t>
      </w:r>
      <w:r w:rsidR="00277C67">
        <w:rPr>
          <w:rFonts w:hint="eastAsia"/>
        </w:rPr>
        <w:t>，</w:t>
      </w:r>
      <w:r w:rsidR="00BD7F8E" w:rsidRPr="00B37BBC">
        <w:rPr>
          <w:rFonts w:hint="eastAsia"/>
        </w:rPr>
        <w:t>检测一次云端</w:t>
      </w:r>
      <w:r w:rsidR="00BD7F8E" w:rsidRPr="00B37BBC">
        <w:rPr>
          <w:rFonts w:hint="eastAsia"/>
        </w:rPr>
        <w:t>OTA</w:t>
      </w:r>
      <w:r w:rsidR="00BD7F8E" w:rsidRPr="00B37BBC">
        <w:rPr>
          <w:rFonts w:hint="eastAsia"/>
        </w:rPr>
        <w:t>状态，并开启</w:t>
      </w:r>
      <w:r w:rsidR="00BD7F8E" w:rsidRPr="00B37BBC">
        <w:rPr>
          <w:rFonts w:hint="eastAsia"/>
        </w:rPr>
        <w:t>OTA</w:t>
      </w:r>
      <w:r w:rsidR="00BD7F8E" w:rsidRPr="00B37BBC">
        <w:rPr>
          <w:rFonts w:hint="eastAsia"/>
        </w:rPr>
        <w:t>状态</w:t>
      </w:r>
      <w:r w:rsidRPr="00B37BBC">
        <w:rPr>
          <w:rFonts w:hint="eastAsia"/>
        </w:rPr>
        <w:t>周期性检查</w:t>
      </w:r>
      <w:r w:rsidR="00BD7F8E" w:rsidRPr="00B37BBC">
        <w:rPr>
          <w:rFonts w:hint="eastAsia"/>
        </w:rPr>
        <w:t>。</w:t>
      </w:r>
    </w:p>
    <w:p w14:paraId="3E70FC29" w14:textId="77777777" w:rsidR="00BD7F8E" w:rsidRDefault="00BD7F8E" w:rsidP="00532B7B">
      <w:pPr>
        <w:pStyle w:val="aff4"/>
        <w:spacing w:before="100" w:beforeAutospacing="1"/>
        <w:ind w:firstLineChars="0" w:firstLine="0"/>
        <w:jc w:val="center"/>
        <w:rPr>
          <w:sz w:val="22"/>
          <w:szCs w:val="22"/>
        </w:rPr>
      </w:pPr>
      <w:r>
        <w:rPr>
          <w:noProof/>
        </w:rPr>
        <w:drawing>
          <wp:inline distT="0" distB="0" distL="0" distR="0" wp14:anchorId="352C8EE3" wp14:editId="5AED1B19">
            <wp:extent cx="6056952" cy="1165898"/>
            <wp:effectExtent l="0" t="0" r="127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71025" cy="1168607"/>
                    </a:xfrm>
                    <a:prstGeom prst="rect">
                      <a:avLst/>
                    </a:prstGeom>
                  </pic:spPr>
                </pic:pic>
              </a:graphicData>
            </a:graphic>
          </wp:inline>
        </w:drawing>
      </w:r>
    </w:p>
    <w:p w14:paraId="34B37763" w14:textId="34EA586E" w:rsidR="00BD7F8E" w:rsidRPr="00B37BBC" w:rsidRDefault="00BD7F8E" w:rsidP="008B2A10">
      <w:pPr>
        <w:pStyle w:val="aff4"/>
        <w:numPr>
          <w:ilvl w:val="0"/>
          <w:numId w:val="22"/>
        </w:numPr>
        <w:ind w:left="0" w:firstLine="420"/>
      </w:pPr>
      <w:r w:rsidRPr="00B37BBC">
        <w:rPr>
          <w:rFonts w:hint="eastAsia"/>
        </w:rPr>
        <w:lastRenderedPageBreak/>
        <w:t>创建新线程</w:t>
      </w:r>
      <w:r w:rsidR="00D00314">
        <w:rPr>
          <w:rFonts w:hint="eastAsia"/>
        </w:rPr>
        <w:t>以</w:t>
      </w:r>
      <w:r w:rsidRPr="00B37BBC">
        <w:rPr>
          <w:rFonts w:hint="eastAsia"/>
        </w:rPr>
        <w:t>执行</w:t>
      </w:r>
      <w:r w:rsidRPr="00B37BBC">
        <w:rPr>
          <w:rFonts w:hint="eastAsia"/>
        </w:rPr>
        <w:t>DTU</w:t>
      </w:r>
      <w:r w:rsidR="00277C67">
        <w:rPr>
          <w:rFonts w:hint="eastAsia"/>
        </w:rPr>
        <w:t>数据</w:t>
      </w:r>
      <w:r w:rsidRPr="00B37BBC">
        <w:rPr>
          <w:rFonts w:hint="eastAsia"/>
        </w:rPr>
        <w:t>上行业务。</w:t>
      </w:r>
    </w:p>
    <w:p w14:paraId="63F7D958" w14:textId="77777777" w:rsidR="00BD7F8E" w:rsidRDefault="00BD7F8E" w:rsidP="00532B7B">
      <w:pPr>
        <w:pStyle w:val="aff4"/>
        <w:spacing w:before="100" w:beforeAutospacing="1"/>
        <w:ind w:firstLineChars="0" w:firstLine="0"/>
        <w:jc w:val="center"/>
        <w:rPr>
          <w:sz w:val="22"/>
          <w:szCs w:val="22"/>
        </w:rPr>
      </w:pPr>
      <w:r>
        <w:rPr>
          <w:noProof/>
        </w:rPr>
        <w:drawing>
          <wp:inline distT="0" distB="0" distL="0" distR="0" wp14:anchorId="06AE0878" wp14:editId="5FDB54E5">
            <wp:extent cx="4991100" cy="1009650"/>
            <wp:effectExtent l="0" t="0" r="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100" cy="1009650"/>
                    </a:xfrm>
                    <a:prstGeom prst="rect">
                      <a:avLst/>
                    </a:prstGeom>
                  </pic:spPr>
                </pic:pic>
              </a:graphicData>
            </a:graphic>
          </wp:inline>
        </w:drawing>
      </w:r>
    </w:p>
    <w:p w14:paraId="33719E18" w14:textId="2BC04436" w:rsidR="00E57C53" w:rsidRDefault="00E57C53" w:rsidP="00000ACC">
      <w:pPr>
        <w:pStyle w:val="QL-"/>
      </w:pPr>
    </w:p>
    <w:p w14:paraId="383E14A0" w14:textId="77777777" w:rsidR="006A3D78" w:rsidRDefault="006A3D78" w:rsidP="006A3D78">
      <w:pPr>
        <w:pStyle w:val="Quectel1"/>
        <w:pageBreakBefore w:val="0"/>
        <w:numPr>
          <w:ilvl w:val="0"/>
          <w:numId w:val="5"/>
        </w:numPr>
        <w:wordWrap/>
        <w:spacing w:before="960" w:after="60"/>
        <w:ind w:left="964" w:right="0" w:hanging="964"/>
        <w:rPr>
          <w:rFonts w:ascii="黑体"/>
          <w:sz w:val="48"/>
          <w:szCs w:val="48"/>
        </w:rPr>
        <w:sectPr w:rsidR="006A3D78" w:rsidSect="00623768">
          <w:pgSz w:w="11906" w:h="16838" w:code="9"/>
          <w:pgMar w:top="1440" w:right="1080" w:bottom="1440" w:left="1080" w:header="454" w:footer="0" w:gutter="0"/>
          <w:cols w:space="425"/>
          <w:docGrid w:type="lines" w:linePitch="312"/>
        </w:sectPr>
      </w:pPr>
      <w:bookmarkStart w:id="119" w:name="_Toc124259852"/>
    </w:p>
    <w:p w14:paraId="4F00D9E3" w14:textId="77777777" w:rsidR="006A3D78" w:rsidRDefault="006A3D78" w:rsidP="006A3D78">
      <w:pPr>
        <w:pStyle w:val="Quectel1"/>
        <w:pageBreakBefore w:val="0"/>
        <w:numPr>
          <w:ilvl w:val="0"/>
          <w:numId w:val="5"/>
        </w:numPr>
        <w:wordWrap/>
        <w:spacing w:before="960" w:after="60"/>
        <w:ind w:left="964" w:right="0" w:hanging="964"/>
        <w:rPr>
          <w:rFonts w:ascii="黑体"/>
          <w:sz w:val="48"/>
          <w:szCs w:val="48"/>
        </w:rPr>
      </w:pPr>
      <w:bookmarkStart w:id="120" w:name="_Toc125989489"/>
      <w:r w:rsidRPr="00B91532">
        <w:rPr>
          <w:rFonts w:ascii="黑体" w:hint="eastAsia"/>
          <w:sz w:val="48"/>
          <w:szCs w:val="48"/>
        </w:rPr>
        <w:lastRenderedPageBreak/>
        <w:t>附录</w:t>
      </w:r>
      <w:r w:rsidRPr="00B91532">
        <w:rPr>
          <w:rFonts w:ascii="黑体"/>
          <w:sz w:val="48"/>
          <w:szCs w:val="48"/>
        </w:rPr>
        <w:t xml:space="preserve"> </w:t>
      </w:r>
      <w:r w:rsidRPr="00B91532">
        <w:rPr>
          <w:rFonts w:ascii="黑体" w:hint="eastAsia"/>
          <w:sz w:val="48"/>
          <w:szCs w:val="48"/>
        </w:rPr>
        <w:t>术语缩写</w:t>
      </w:r>
      <w:bookmarkEnd w:id="119"/>
      <w:bookmarkEnd w:id="120"/>
    </w:p>
    <w:p w14:paraId="6EB3C4AF" w14:textId="77777777" w:rsidR="006A3D78" w:rsidRDefault="006A3D78" w:rsidP="006A3D78"/>
    <w:p w14:paraId="018D6B02" w14:textId="25B5C786" w:rsidR="006A3D78" w:rsidRPr="00D00314" w:rsidRDefault="00D00314" w:rsidP="00D00314">
      <w:pPr>
        <w:pStyle w:val="ad"/>
      </w:pPr>
      <w:bookmarkStart w:id="121" w:name="_Toc410825446"/>
      <w:bookmarkStart w:id="122" w:name="_Toc62545434"/>
      <w:bookmarkStart w:id="123" w:name="_Toc88052905"/>
      <w:bookmarkStart w:id="124" w:name="_Toc125989491"/>
      <w:r w:rsidRPr="00384593">
        <w:t>表</w:t>
      </w:r>
      <w:r w:rsidRPr="00384593">
        <w:fldChar w:fldCharType="begin"/>
      </w:r>
      <w:r w:rsidRPr="00384593">
        <w:instrText xml:space="preserve"> SEQ </w:instrText>
      </w:r>
      <w:r w:rsidRPr="00384593">
        <w:instrText>表格</w:instrText>
      </w:r>
      <w:r w:rsidRPr="00384593">
        <w:instrText xml:space="preserve"> \* ARABIC </w:instrText>
      </w:r>
      <w:r w:rsidRPr="00384593">
        <w:fldChar w:fldCharType="separate"/>
      </w:r>
      <w:r>
        <w:rPr>
          <w:noProof/>
        </w:rPr>
        <w:t>2</w:t>
      </w:r>
      <w:r w:rsidRPr="00384593">
        <w:fldChar w:fldCharType="end"/>
      </w:r>
      <w:r w:rsidRPr="00384593">
        <w:rPr>
          <w:rFonts w:hint="eastAsia"/>
        </w:rPr>
        <w:t>：</w:t>
      </w:r>
      <w:r w:rsidR="006A3D78" w:rsidRPr="00D00314">
        <w:t>术语缩写</w:t>
      </w:r>
      <w:bookmarkEnd w:id="121"/>
      <w:bookmarkEnd w:id="122"/>
      <w:bookmarkEnd w:id="123"/>
      <w:bookmarkEnd w:id="124"/>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000" w:firstRow="0" w:lastRow="0" w:firstColumn="0" w:lastColumn="0" w:noHBand="0" w:noVBand="0"/>
      </w:tblPr>
      <w:tblGrid>
        <w:gridCol w:w="1560"/>
        <w:gridCol w:w="4961"/>
        <w:gridCol w:w="3333"/>
      </w:tblGrid>
      <w:tr w:rsidR="006A3D78" w:rsidRPr="005E3F91" w14:paraId="2368BB1A" w14:textId="77777777" w:rsidTr="00C32C0F">
        <w:trPr>
          <w:trHeight w:val="510"/>
        </w:trPr>
        <w:tc>
          <w:tcPr>
            <w:tcW w:w="1560" w:type="dxa"/>
            <w:tcBorders>
              <w:bottom w:val="single" w:sz="4" w:space="0" w:color="BFBFBF"/>
            </w:tcBorders>
            <w:shd w:val="pct15" w:color="auto" w:fill="auto"/>
            <w:tcMar>
              <w:top w:w="11" w:type="dxa"/>
              <w:bottom w:w="11" w:type="dxa"/>
            </w:tcMar>
            <w:vAlign w:val="center"/>
          </w:tcPr>
          <w:p w14:paraId="294EE1E7" w14:textId="77777777" w:rsidR="006A3D78" w:rsidRPr="005E3F91" w:rsidRDefault="006A3D78" w:rsidP="00C32C0F">
            <w:pPr>
              <w:rPr>
                <w:b/>
                <w:bCs/>
                <w:szCs w:val="21"/>
              </w:rPr>
            </w:pPr>
            <w:r>
              <w:rPr>
                <w:rFonts w:hint="eastAsia"/>
                <w:b/>
                <w:bCs/>
                <w:szCs w:val="21"/>
              </w:rPr>
              <w:t>缩写</w:t>
            </w:r>
          </w:p>
        </w:tc>
        <w:tc>
          <w:tcPr>
            <w:tcW w:w="4961" w:type="dxa"/>
            <w:tcBorders>
              <w:bottom w:val="single" w:sz="4" w:space="0" w:color="BFBFBF"/>
            </w:tcBorders>
            <w:shd w:val="pct15" w:color="auto" w:fill="auto"/>
            <w:tcMar>
              <w:top w:w="11" w:type="dxa"/>
              <w:bottom w:w="11" w:type="dxa"/>
            </w:tcMar>
            <w:vAlign w:val="center"/>
          </w:tcPr>
          <w:p w14:paraId="523D1AE8" w14:textId="77777777" w:rsidR="006A3D78" w:rsidRPr="005E3F91" w:rsidRDefault="006A3D78" w:rsidP="00C32C0F">
            <w:pPr>
              <w:rPr>
                <w:b/>
                <w:bCs/>
                <w:szCs w:val="21"/>
              </w:rPr>
            </w:pPr>
            <w:r>
              <w:rPr>
                <w:rFonts w:hint="eastAsia"/>
                <w:b/>
                <w:bCs/>
                <w:szCs w:val="21"/>
              </w:rPr>
              <w:t>英文全称</w:t>
            </w:r>
          </w:p>
        </w:tc>
        <w:tc>
          <w:tcPr>
            <w:tcW w:w="3333" w:type="dxa"/>
            <w:tcBorders>
              <w:bottom w:val="single" w:sz="4" w:space="0" w:color="BFBFBF"/>
            </w:tcBorders>
            <w:shd w:val="pct15" w:color="auto" w:fill="auto"/>
            <w:vAlign w:val="center"/>
          </w:tcPr>
          <w:p w14:paraId="0D3E2045" w14:textId="77777777" w:rsidR="006A3D78" w:rsidRPr="005E3F91" w:rsidRDefault="006A3D78" w:rsidP="00C32C0F">
            <w:pPr>
              <w:rPr>
                <w:b/>
                <w:bCs/>
                <w:szCs w:val="21"/>
              </w:rPr>
            </w:pPr>
            <w:r>
              <w:rPr>
                <w:b/>
                <w:bCs/>
                <w:szCs w:val="21"/>
              </w:rPr>
              <w:t>中文全称</w:t>
            </w:r>
          </w:p>
        </w:tc>
      </w:tr>
      <w:tr w:rsidR="003C0881" w:rsidRPr="005E3F91" w14:paraId="7D1F63B9"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03DEAB97" w14:textId="66813B10" w:rsidR="003C0881" w:rsidRPr="005E3F91" w:rsidRDefault="003C0881" w:rsidP="003C0881">
            <w:pPr>
              <w:jc w:val="left"/>
            </w:pPr>
            <w:r>
              <w:rPr>
                <w:rFonts w:hint="eastAsia"/>
              </w:rPr>
              <w:t>D</w:t>
            </w:r>
            <w:r>
              <w:t>TU</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10697CDA" w14:textId="409FF074" w:rsidR="003C0881" w:rsidRPr="005E6251" w:rsidRDefault="003C0881" w:rsidP="005E6251">
            <w:r w:rsidRPr="005E6251">
              <w:t>Data</w:t>
            </w:r>
            <w:r w:rsidR="005E6251">
              <w:t xml:space="preserve"> </w:t>
            </w:r>
            <w:r w:rsidRPr="005E6251">
              <w:t>Transfer</w:t>
            </w:r>
            <w:r w:rsidR="005E6251">
              <w:t xml:space="preserve"> </w:t>
            </w:r>
            <w:r w:rsidRPr="005E6251">
              <w:t>Unit</w:t>
            </w:r>
          </w:p>
        </w:tc>
        <w:tc>
          <w:tcPr>
            <w:tcW w:w="3333" w:type="dxa"/>
            <w:tcBorders>
              <w:top w:val="single" w:sz="4" w:space="0" w:color="BFBFBF"/>
              <w:left w:val="nil"/>
              <w:bottom w:val="single" w:sz="4" w:space="0" w:color="BFBFBF"/>
            </w:tcBorders>
            <w:vAlign w:val="center"/>
          </w:tcPr>
          <w:p w14:paraId="39E76521" w14:textId="4EC47056" w:rsidR="003C0881" w:rsidRPr="005E6251" w:rsidRDefault="003C0881" w:rsidP="005E6251">
            <w:r w:rsidRPr="005E6251">
              <w:t>数据传输单元</w:t>
            </w:r>
          </w:p>
        </w:tc>
      </w:tr>
      <w:tr w:rsidR="008D60DA" w:rsidRPr="005E3F91" w14:paraId="188F190E"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3841AE03" w14:textId="6E423632" w:rsidR="008D60DA" w:rsidRDefault="008D60DA" w:rsidP="008D60DA">
            <w:pPr>
              <w:jc w:val="left"/>
            </w:pPr>
            <w:r>
              <w:rPr>
                <w:rFonts w:hint="eastAsia"/>
                <w:noProof/>
              </w:rPr>
              <w:t>UART</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4ABD8208" w14:textId="5264C65A" w:rsidR="008D60DA" w:rsidRPr="005E6251" w:rsidRDefault="008D60DA" w:rsidP="005E6251">
            <w:r w:rsidRPr="005E6251">
              <w:t>Universal Asynchronous Receiver/Transmitter</w:t>
            </w:r>
          </w:p>
        </w:tc>
        <w:tc>
          <w:tcPr>
            <w:tcW w:w="3333" w:type="dxa"/>
            <w:tcBorders>
              <w:top w:val="single" w:sz="4" w:space="0" w:color="BFBFBF"/>
              <w:left w:val="nil"/>
              <w:bottom w:val="single" w:sz="4" w:space="0" w:color="BFBFBF"/>
            </w:tcBorders>
            <w:vAlign w:val="center"/>
          </w:tcPr>
          <w:p w14:paraId="633237AF" w14:textId="7F1A443B" w:rsidR="008D60DA" w:rsidRPr="005E6251" w:rsidRDefault="008D60DA" w:rsidP="005E6251">
            <w:r w:rsidRPr="005E6251">
              <w:rPr>
                <w:rFonts w:hint="eastAsia"/>
              </w:rPr>
              <w:t>通用异步收发传输器</w:t>
            </w:r>
          </w:p>
        </w:tc>
      </w:tr>
      <w:tr w:rsidR="008D60DA" w:rsidRPr="005E3F91" w14:paraId="5B632FA2"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44C0F7D1" w14:textId="54080880" w:rsidR="008D60DA" w:rsidRDefault="008D60DA" w:rsidP="008D60DA">
            <w:pPr>
              <w:jc w:val="left"/>
            </w:pPr>
            <w:r>
              <w:rPr>
                <w:rFonts w:hint="eastAsia"/>
                <w:noProof/>
              </w:rPr>
              <w:t>GPIO</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39EFDC93" w14:textId="726DEE9F" w:rsidR="008D60DA" w:rsidRPr="005E6251" w:rsidRDefault="008D60DA" w:rsidP="005E6251">
            <w:r w:rsidRPr="005E6251">
              <w:t>General-Purpose Input/Output</w:t>
            </w:r>
          </w:p>
        </w:tc>
        <w:tc>
          <w:tcPr>
            <w:tcW w:w="3333" w:type="dxa"/>
            <w:tcBorders>
              <w:top w:val="single" w:sz="4" w:space="0" w:color="BFBFBF"/>
              <w:left w:val="nil"/>
              <w:bottom w:val="single" w:sz="4" w:space="0" w:color="BFBFBF"/>
            </w:tcBorders>
            <w:vAlign w:val="center"/>
          </w:tcPr>
          <w:p w14:paraId="41EDD077" w14:textId="7E68368E" w:rsidR="008D60DA" w:rsidRPr="005E6251" w:rsidRDefault="008D60DA" w:rsidP="005E6251">
            <w:r w:rsidRPr="005E6251">
              <w:rPr>
                <w:rFonts w:hint="eastAsia"/>
              </w:rPr>
              <w:t>通用型输入</w:t>
            </w:r>
            <w:r w:rsidRPr="005E6251">
              <w:rPr>
                <w:rFonts w:hint="eastAsia"/>
              </w:rPr>
              <w:t>/</w:t>
            </w:r>
            <w:r w:rsidRPr="005E6251">
              <w:rPr>
                <w:rFonts w:hint="eastAsia"/>
              </w:rPr>
              <w:t>输出</w:t>
            </w:r>
          </w:p>
        </w:tc>
      </w:tr>
      <w:tr w:rsidR="008D60DA" w:rsidRPr="005E3F91" w14:paraId="708DBC61"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072741DB" w14:textId="2C1B4C04" w:rsidR="008D60DA" w:rsidRDefault="008D60DA" w:rsidP="008D60DA">
            <w:pPr>
              <w:jc w:val="left"/>
            </w:pPr>
            <w:r>
              <w:rPr>
                <w:rFonts w:hint="eastAsia"/>
                <w:noProof/>
              </w:rPr>
              <w:t>LTE</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08162689" w14:textId="4170F85D" w:rsidR="008D60DA" w:rsidRPr="005E6251" w:rsidRDefault="008D60DA" w:rsidP="005E6251">
            <w:r w:rsidRPr="005E6251">
              <w:t>Long-Term Evolution</w:t>
            </w:r>
          </w:p>
        </w:tc>
        <w:tc>
          <w:tcPr>
            <w:tcW w:w="3333" w:type="dxa"/>
            <w:tcBorders>
              <w:top w:val="single" w:sz="4" w:space="0" w:color="BFBFBF"/>
              <w:left w:val="nil"/>
              <w:bottom w:val="single" w:sz="4" w:space="0" w:color="BFBFBF"/>
            </w:tcBorders>
            <w:vAlign w:val="center"/>
          </w:tcPr>
          <w:p w14:paraId="54D0FD2E" w14:textId="25F4E2AD" w:rsidR="008D60DA" w:rsidRPr="005E6251" w:rsidRDefault="008D60DA" w:rsidP="005E6251">
            <w:r w:rsidRPr="005E6251">
              <w:rPr>
                <w:rFonts w:hint="eastAsia"/>
              </w:rPr>
              <w:t>长期演进</w:t>
            </w:r>
          </w:p>
        </w:tc>
      </w:tr>
      <w:tr w:rsidR="003C0881" w:rsidRPr="005E3F91" w14:paraId="3A9B5F7C"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5CD34E31" w14:textId="5C7D81A9" w:rsidR="003C0881" w:rsidRDefault="003C0881" w:rsidP="003C0881">
            <w:pPr>
              <w:jc w:val="left"/>
            </w:pPr>
            <w:r>
              <w:rPr>
                <w:rFonts w:hint="eastAsia"/>
                <w:noProof/>
              </w:rPr>
              <w:t>MCU</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316B85B1" w14:textId="00D6DB63" w:rsidR="003C0881" w:rsidRPr="005E6251" w:rsidRDefault="003C0881" w:rsidP="005E6251">
            <w:r w:rsidRPr="005E6251">
              <w:t>Microcontroller Unit/Microprogrammed Control Unit</w:t>
            </w:r>
          </w:p>
        </w:tc>
        <w:tc>
          <w:tcPr>
            <w:tcW w:w="3333" w:type="dxa"/>
            <w:tcBorders>
              <w:top w:val="single" w:sz="4" w:space="0" w:color="BFBFBF"/>
              <w:left w:val="nil"/>
              <w:bottom w:val="single" w:sz="4" w:space="0" w:color="BFBFBF"/>
            </w:tcBorders>
            <w:vAlign w:val="center"/>
          </w:tcPr>
          <w:p w14:paraId="04F4B39E" w14:textId="4DAB075B" w:rsidR="003C0881" w:rsidRPr="005E6251" w:rsidRDefault="003C0881" w:rsidP="005E6251">
            <w:r w:rsidRPr="005E6251">
              <w:t>微型控制单元</w:t>
            </w:r>
            <w:r w:rsidRPr="005E6251">
              <w:t>/</w:t>
            </w:r>
            <w:r w:rsidRPr="005E6251">
              <w:t>微程序控制器</w:t>
            </w:r>
          </w:p>
        </w:tc>
      </w:tr>
      <w:tr w:rsidR="003C0881" w:rsidRPr="005E3F91" w14:paraId="51877410"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3EE0AA49" w14:textId="6747FDC9" w:rsidR="003C0881" w:rsidRDefault="003C0881" w:rsidP="003C0881">
            <w:pPr>
              <w:jc w:val="left"/>
            </w:pPr>
            <w:r>
              <w:rPr>
                <w:rFonts w:hint="eastAsia"/>
                <w:noProof/>
              </w:rPr>
              <w:t>TCP</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4BF193ED" w14:textId="7F447B63" w:rsidR="003C0881" w:rsidRPr="005E6251" w:rsidRDefault="003C0881" w:rsidP="005E6251">
            <w:r w:rsidRPr="005E6251">
              <w:t>Transmission Control Protocol</w:t>
            </w:r>
          </w:p>
        </w:tc>
        <w:tc>
          <w:tcPr>
            <w:tcW w:w="3333" w:type="dxa"/>
            <w:tcBorders>
              <w:top w:val="single" w:sz="4" w:space="0" w:color="BFBFBF"/>
              <w:left w:val="nil"/>
              <w:bottom w:val="single" w:sz="4" w:space="0" w:color="BFBFBF"/>
            </w:tcBorders>
            <w:vAlign w:val="center"/>
          </w:tcPr>
          <w:p w14:paraId="0DC4CA09" w14:textId="013E7A88" w:rsidR="003C0881" w:rsidRPr="005E6251" w:rsidRDefault="003C0881" w:rsidP="005E6251">
            <w:r w:rsidRPr="005E6251">
              <w:t>传输控制协议</w:t>
            </w:r>
          </w:p>
        </w:tc>
      </w:tr>
      <w:tr w:rsidR="003C0881" w:rsidRPr="005E3F91" w14:paraId="599A467A"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2BE9C477" w14:textId="531D7EAB" w:rsidR="003C0881" w:rsidRDefault="003C0881" w:rsidP="003C0881">
            <w:pPr>
              <w:jc w:val="left"/>
            </w:pPr>
            <w:r>
              <w:rPr>
                <w:rFonts w:hint="eastAsia"/>
                <w:noProof/>
              </w:rPr>
              <w:t>MQTT</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4222CCD1" w14:textId="0A5226C2" w:rsidR="003C0881" w:rsidRPr="005E6251" w:rsidRDefault="003C0881" w:rsidP="005E6251">
            <w:r w:rsidRPr="005E6251">
              <w:t>Message Queuing Telemetry Transport</w:t>
            </w:r>
          </w:p>
        </w:tc>
        <w:tc>
          <w:tcPr>
            <w:tcW w:w="3333" w:type="dxa"/>
            <w:tcBorders>
              <w:top w:val="single" w:sz="4" w:space="0" w:color="BFBFBF"/>
              <w:left w:val="nil"/>
              <w:bottom w:val="single" w:sz="4" w:space="0" w:color="BFBFBF"/>
            </w:tcBorders>
            <w:vAlign w:val="center"/>
          </w:tcPr>
          <w:p w14:paraId="4C18419F" w14:textId="0CA59DFF" w:rsidR="003C0881" w:rsidRPr="005E6251" w:rsidRDefault="003C0881" w:rsidP="005E6251">
            <w:r w:rsidRPr="005E6251">
              <w:t>消息队列遥测传输</w:t>
            </w:r>
          </w:p>
        </w:tc>
      </w:tr>
      <w:tr w:rsidR="003C0881" w:rsidRPr="005E3F91" w14:paraId="760E3986"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40E49512" w14:textId="450F07E7" w:rsidR="003C0881" w:rsidRDefault="003C0881" w:rsidP="003C0881">
            <w:pPr>
              <w:jc w:val="left"/>
            </w:pPr>
            <w:r>
              <w:rPr>
                <w:rFonts w:hint="eastAsia"/>
              </w:rPr>
              <w:t>S</w:t>
            </w:r>
            <w:r>
              <w:t>IM</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1C37BD7D" w14:textId="338EEB01" w:rsidR="003C0881" w:rsidRPr="005E6251" w:rsidRDefault="003C0881" w:rsidP="005E6251">
            <w:r w:rsidRPr="005E6251">
              <w:t>Subscriber Identity Module </w:t>
            </w:r>
          </w:p>
        </w:tc>
        <w:tc>
          <w:tcPr>
            <w:tcW w:w="3333" w:type="dxa"/>
            <w:tcBorders>
              <w:top w:val="single" w:sz="4" w:space="0" w:color="BFBFBF"/>
              <w:left w:val="nil"/>
              <w:bottom w:val="single" w:sz="4" w:space="0" w:color="BFBFBF"/>
            </w:tcBorders>
            <w:vAlign w:val="center"/>
          </w:tcPr>
          <w:p w14:paraId="216D381B" w14:textId="0CDA625A" w:rsidR="003C0881" w:rsidRPr="005E6251" w:rsidRDefault="003C0881" w:rsidP="005E6251">
            <w:r w:rsidRPr="005E6251">
              <w:t>用户身份识别模块</w:t>
            </w:r>
          </w:p>
        </w:tc>
      </w:tr>
      <w:tr w:rsidR="008D60DA" w:rsidRPr="005E3F91" w14:paraId="71ADD2B6"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45AC6411" w14:textId="3C19C671" w:rsidR="008D60DA" w:rsidRDefault="008D60DA" w:rsidP="008D60DA">
            <w:pPr>
              <w:jc w:val="left"/>
            </w:pPr>
            <w:r>
              <w:rPr>
                <w:rFonts w:hint="eastAsia"/>
              </w:rPr>
              <w:t>O</w:t>
            </w:r>
            <w:r>
              <w:t>TA</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0187AD35" w14:textId="6BAF0EC1" w:rsidR="008D60DA" w:rsidRPr="005E6251" w:rsidRDefault="008D60DA" w:rsidP="005E6251">
            <w:r w:rsidRPr="005E6251">
              <w:t>Over-the-air programming</w:t>
            </w:r>
          </w:p>
        </w:tc>
        <w:tc>
          <w:tcPr>
            <w:tcW w:w="3333" w:type="dxa"/>
            <w:tcBorders>
              <w:top w:val="single" w:sz="4" w:space="0" w:color="BFBFBF"/>
              <w:left w:val="nil"/>
              <w:bottom w:val="single" w:sz="4" w:space="0" w:color="BFBFBF"/>
            </w:tcBorders>
            <w:vAlign w:val="center"/>
          </w:tcPr>
          <w:p w14:paraId="4D0C733D" w14:textId="35D5F727" w:rsidR="008D60DA" w:rsidRPr="005E6251" w:rsidRDefault="008D60DA" w:rsidP="005E6251">
            <w:r w:rsidRPr="005E6251">
              <w:rPr>
                <w:rFonts w:hint="eastAsia"/>
              </w:rPr>
              <w:t>空中编程</w:t>
            </w:r>
          </w:p>
        </w:tc>
      </w:tr>
      <w:tr w:rsidR="003C0881" w:rsidRPr="005E3F91" w14:paraId="704D46C8" w14:textId="77777777" w:rsidTr="00C32C0F">
        <w:trPr>
          <w:trHeight w:val="510"/>
        </w:trPr>
        <w:tc>
          <w:tcPr>
            <w:tcW w:w="1560" w:type="dxa"/>
            <w:tcBorders>
              <w:top w:val="single" w:sz="4" w:space="0" w:color="BFBFBF"/>
              <w:bottom w:val="single" w:sz="4" w:space="0" w:color="BFBFBF"/>
              <w:right w:val="nil"/>
            </w:tcBorders>
            <w:shd w:val="clear" w:color="auto" w:fill="auto"/>
            <w:tcMar>
              <w:top w:w="11" w:type="dxa"/>
              <w:bottom w:w="11" w:type="dxa"/>
            </w:tcMar>
            <w:vAlign w:val="center"/>
          </w:tcPr>
          <w:p w14:paraId="43869EA0" w14:textId="7EDAED9C" w:rsidR="003C0881" w:rsidRDefault="003C0881" w:rsidP="003C0881">
            <w:pPr>
              <w:jc w:val="left"/>
            </w:pPr>
            <w:r w:rsidRPr="00B37BBC">
              <w:rPr>
                <w:szCs w:val="21"/>
              </w:rPr>
              <w:t>UDP</w:t>
            </w:r>
          </w:p>
        </w:tc>
        <w:tc>
          <w:tcPr>
            <w:tcW w:w="4961" w:type="dxa"/>
            <w:tcBorders>
              <w:top w:val="single" w:sz="4" w:space="0" w:color="BFBFBF"/>
              <w:left w:val="nil"/>
              <w:bottom w:val="single" w:sz="4" w:space="0" w:color="BFBFBF"/>
            </w:tcBorders>
            <w:shd w:val="clear" w:color="auto" w:fill="auto"/>
            <w:tcMar>
              <w:top w:w="11" w:type="dxa"/>
              <w:bottom w:w="11" w:type="dxa"/>
            </w:tcMar>
            <w:vAlign w:val="center"/>
          </w:tcPr>
          <w:p w14:paraId="1E802AE8" w14:textId="27490402" w:rsidR="003C0881" w:rsidRPr="005E6251" w:rsidRDefault="003C0881" w:rsidP="005E6251">
            <w:r w:rsidRPr="005E6251">
              <w:t>User Datagram Protocol</w:t>
            </w:r>
          </w:p>
        </w:tc>
        <w:tc>
          <w:tcPr>
            <w:tcW w:w="3333" w:type="dxa"/>
            <w:tcBorders>
              <w:top w:val="single" w:sz="4" w:space="0" w:color="BFBFBF"/>
              <w:left w:val="nil"/>
              <w:bottom w:val="single" w:sz="4" w:space="0" w:color="BFBFBF"/>
            </w:tcBorders>
            <w:vAlign w:val="center"/>
          </w:tcPr>
          <w:p w14:paraId="35FAC466" w14:textId="372B7B79" w:rsidR="003C0881" w:rsidRPr="005E6251" w:rsidRDefault="003C0881" w:rsidP="005E6251">
            <w:r w:rsidRPr="005E6251">
              <w:t>用户数据报协议</w:t>
            </w:r>
          </w:p>
        </w:tc>
      </w:tr>
    </w:tbl>
    <w:p w14:paraId="0A05A768" w14:textId="77777777" w:rsidR="006A3D78" w:rsidRPr="00734509" w:rsidRDefault="006A3D78" w:rsidP="00000ACC">
      <w:pPr>
        <w:pStyle w:val="QL-"/>
      </w:pPr>
    </w:p>
    <w:sectPr w:rsidR="006A3D78" w:rsidRPr="00734509" w:rsidSect="00623768">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8458C" w14:textId="77777777" w:rsidR="0064067A" w:rsidRDefault="0064067A" w:rsidP="0096630D">
      <w:r>
        <w:separator/>
      </w:r>
    </w:p>
  </w:endnote>
  <w:endnote w:type="continuationSeparator" w:id="0">
    <w:p w14:paraId="57A5F0BD" w14:textId="77777777" w:rsidR="0064067A" w:rsidRDefault="0064067A"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581D" w14:textId="48937EAC" w:rsidR="00C32C0F" w:rsidRPr="00FD17E1" w:rsidRDefault="00C32C0F" w:rsidP="00FD17E1">
    <w:pPr>
      <w:pStyle w:val="a5"/>
      <w:rPr>
        <w:rFonts w:ascii="Arial" w:hAnsi="Arial"/>
        <w:b/>
        <w:sz w:val="21"/>
        <w:szCs w:val="21"/>
        <w:lang w:eastAsia="zh-CN"/>
      </w:rPr>
    </w:pPr>
    <w:r>
      <w:rPr>
        <w:noProof/>
      </w:rPr>
      <mc:AlternateContent>
        <mc:Choice Requires="wps">
          <w:drawing>
            <wp:anchor distT="0" distB="0" distL="114300" distR="114300" simplePos="0" relativeHeight="251658240" behindDoc="0" locked="0" layoutInCell="1" allowOverlap="1" wp14:anchorId="4DEAE494" wp14:editId="368EA61D">
              <wp:simplePos x="0" y="0"/>
              <wp:positionH relativeFrom="column">
                <wp:posOffset>-139065</wp:posOffset>
              </wp:positionH>
              <wp:positionV relativeFrom="paragraph">
                <wp:posOffset>-94615</wp:posOffset>
              </wp:positionV>
              <wp:extent cx="6480175" cy="2159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92FB74E" id="Rectangle 4" o:spid="_x0000_s1026" style="position:absolute;left:0;text-align:left;margin-left:-10.95pt;margin-top:-7.4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" fillcolor="#d8d8d8" stroked="f"/>
          </w:pict>
        </mc:Fallback>
      </mc:AlternateContent>
    </w:r>
    <w:r>
      <w:rPr>
        <w:rFonts w:ascii="Arial" w:hAnsi="Arial" w:cs="Times New Roman"/>
        <w:b/>
        <w:noProof/>
        <w:color w:val="404040"/>
        <w:kern w:val="2"/>
        <w:sz w:val="21"/>
        <w:szCs w:val="21"/>
      </w:rPr>
      <mc:AlternateContent>
        <mc:Choice Requires="wps">
          <w:drawing>
            <wp:anchor distT="0" distB="0" distL="114300" distR="114300" simplePos="0" relativeHeight="251662336" behindDoc="0" locked="0" layoutInCell="1" allowOverlap="1" wp14:anchorId="2881F915" wp14:editId="39CB00B6">
              <wp:simplePos x="0" y="0"/>
              <wp:positionH relativeFrom="column">
                <wp:posOffset>541655</wp:posOffset>
              </wp:positionH>
              <wp:positionV relativeFrom="paragraph">
                <wp:posOffset>10017760</wp:posOffset>
              </wp:positionV>
              <wp:extent cx="6480175" cy="17780"/>
              <wp:effectExtent l="0" t="0" r="0" b="3810"/>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F5D8A3" id="矩形 11" o:spid="_x0000_s1026" style="position:absolute;left:0;text-align:left;margin-left:42.65pt;margin-top:788.8pt;width:510.2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" fillcolor="#d8d8d8" stroked="f"/>
          </w:pict>
        </mc:Fallback>
      </mc:AlternateContent>
    </w:r>
    <w:proofErr w:type="spellStart"/>
    <w:r w:rsidRPr="00F11DAA">
      <w:rPr>
        <w:rFonts w:ascii="Arial" w:hAnsi="Arial" w:cs="Times New Roman"/>
        <w:b/>
        <w:color w:val="404040"/>
        <w:kern w:val="2"/>
        <w:sz w:val="21"/>
        <w:szCs w:val="21"/>
      </w:rPr>
      <w:t>上海移远通信技术股份有限公司</w:t>
    </w:r>
    <w:proofErr w:type="spellEnd"/>
    <w:r w:rsidRPr="00FD17E1">
      <w:rPr>
        <w:rFonts w:ascii="Arial" w:hAnsi="Arial"/>
        <w:b/>
      </w:rPr>
      <w:t xml:space="preserve">                                                         </w:t>
    </w:r>
    <w:r>
      <w:rPr>
        <w:rFonts w:ascii="Arial" w:hAnsi="Arial"/>
        <w:b/>
      </w:rPr>
      <w:t xml:space="preserve"> </w:t>
    </w:r>
    <w:r w:rsidRPr="00FD17E1">
      <w:rPr>
        <w:rFonts w:ascii="Arial" w:hAnsi="Arial"/>
        <w:b/>
      </w:rPr>
      <w:t xml:space="preserve">        </w:t>
    </w:r>
    <w:r w:rsidRPr="00FD17E1">
      <w:rPr>
        <w:rFonts w:ascii="Arial" w:hAnsi="Arial"/>
        <w:b/>
        <w:sz w:val="21"/>
        <w:szCs w:val="21"/>
      </w:rPr>
      <w:fldChar w:fldCharType="begin"/>
    </w:r>
    <w:r w:rsidRPr="00FD17E1">
      <w:rPr>
        <w:rFonts w:ascii="Arial" w:hAnsi="Arial"/>
        <w:b/>
        <w:sz w:val="21"/>
        <w:szCs w:val="21"/>
      </w:rPr>
      <w:instrText xml:space="preserve"> PAGE </w:instrText>
    </w:r>
    <w:r w:rsidRPr="00FD17E1">
      <w:rPr>
        <w:rFonts w:ascii="Arial" w:hAnsi="Arial"/>
        <w:b/>
        <w:sz w:val="21"/>
        <w:szCs w:val="21"/>
      </w:rPr>
      <w:fldChar w:fldCharType="separate"/>
    </w:r>
    <w:r w:rsidRPr="00FD17E1">
      <w:rPr>
        <w:rFonts w:ascii="Arial" w:hAnsi="Arial"/>
        <w:b/>
        <w:szCs w:val="21"/>
      </w:rPr>
      <w:t>7</w:t>
    </w:r>
    <w:r w:rsidRPr="00FD17E1">
      <w:rPr>
        <w:rFonts w:ascii="Arial" w:hAnsi="Arial"/>
        <w:b/>
        <w:sz w:val="21"/>
        <w:szCs w:val="21"/>
      </w:rPr>
      <w:fldChar w:fldCharType="end"/>
    </w:r>
    <w:r w:rsidRPr="00FD17E1">
      <w:rPr>
        <w:rFonts w:ascii="Arial" w:hAnsi="Arial"/>
        <w:b/>
        <w:sz w:val="21"/>
        <w:szCs w:val="21"/>
      </w:rPr>
      <w:t xml:space="preserve"> / </w:t>
    </w:r>
    <w:r>
      <w:rPr>
        <w:rFonts w:ascii="Arial" w:hAnsi="Arial"/>
        <w:b/>
        <w:sz w:val="21"/>
        <w:szCs w:val="21"/>
        <w:lang w:eastAsia="zh-CN"/>
      </w:rPr>
      <w:fldChar w:fldCharType="begin"/>
    </w:r>
    <w:r>
      <w:rPr>
        <w:rFonts w:ascii="Arial" w:hAnsi="Arial"/>
        <w:b/>
        <w:sz w:val="21"/>
        <w:szCs w:val="21"/>
        <w:lang w:eastAsia="zh-CN"/>
      </w:rPr>
      <w:instrText xml:space="preserve"> =</w:instrText>
    </w:r>
    <w:r>
      <w:rPr>
        <w:rFonts w:ascii="Arial" w:hAnsi="Arial"/>
        <w:b/>
        <w:sz w:val="21"/>
        <w:szCs w:val="21"/>
        <w:lang w:eastAsia="zh-CN"/>
      </w:rPr>
      <w:fldChar w:fldCharType="begin"/>
    </w:r>
    <w:r>
      <w:rPr>
        <w:rFonts w:ascii="Arial" w:hAnsi="Arial"/>
        <w:b/>
        <w:sz w:val="21"/>
        <w:szCs w:val="21"/>
        <w:lang w:eastAsia="zh-CN"/>
      </w:rPr>
      <w:instrText>NUMPAGES</w:instrText>
    </w:r>
    <w:r>
      <w:rPr>
        <w:rFonts w:ascii="Arial" w:hAnsi="Arial"/>
        <w:b/>
        <w:sz w:val="21"/>
        <w:szCs w:val="21"/>
        <w:lang w:eastAsia="zh-CN"/>
      </w:rPr>
      <w:fldChar w:fldCharType="separate"/>
    </w:r>
    <w:r w:rsidR="003D74F3">
      <w:rPr>
        <w:rFonts w:ascii="Arial" w:hAnsi="Arial"/>
        <w:b/>
        <w:noProof/>
        <w:sz w:val="21"/>
        <w:szCs w:val="21"/>
        <w:lang w:eastAsia="zh-CN"/>
      </w:rPr>
      <w:instrText>24</w:instrText>
    </w:r>
    <w:r>
      <w:rPr>
        <w:rFonts w:ascii="Arial" w:hAnsi="Arial"/>
        <w:b/>
        <w:sz w:val="21"/>
        <w:szCs w:val="21"/>
        <w:lang w:eastAsia="zh-CN"/>
      </w:rPr>
      <w:fldChar w:fldCharType="end"/>
    </w:r>
    <w:r>
      <w:rPr>
        <w:rFonts w:ascii="Arial" w:hAnsi="Arial"/>
        <w:b/>
        <w:sz w:val="21"/>
        <w:szCs w:val="21"/>
        <w:lang w:eastAsia="zh-CN"/>
      </w:rPr>
      <w:instrText>-1</w:instrText>
    </w:r>
    <w:r>
      <w:rPr>
        <w:rFonts w:ascii="Arial" w:hAnsi="Arial"/>
        <w:b/>
        <w:sz w:val="21"/>
        <w:szCs w:val="21"/>
        <w:lang w:eastAsia="zh-CN"/>
      </w:rPr>
      <w:fldChar w:fldCharType="separate"/>
    </w:r>
    <w:r w:rsidR="003D74F3">
      <w:rPr>
        <w:rFonts w:ascii="Arial" w:hAnsi="Arial"/>
        <w:b/>
        <w:noProof/>
        <w:sz w:val="21"/>
        <w:szCs w:val="21"/>
        <w:lang w:eastAsia="zh-CN"/>
      </w:rPr>
      <w:t>23</w:t>
    </w:r>
    <w:r>
      <w:rPr>
        <w:rFonts w:ascii="Arial" w:hAnsi="Arial"/>
        <w:b/>
        <w:sz w:val="21"/>
        <w:szCs w:val="21"/>
        <w:lang w:eastAsia="zh-CN"/>
      </w:rPr>
      <w:fldChar w:fldCharType="end"/>
    </w:r>
  </w:p>
  <w:p w14:paraId="0CD6388A" w14:textId="2C047D3F" w:rsidR="00C32C0F" w:rsidRDefault="00C32C0F" w:rsidP="00FD17E1">
    <w:pPr>
      <w:pStyle w:val="a5"/>
      <w:rPr>
        <w:b/>
      </w:rPr>
    </w:pPr>
  </w:p>
  <w:p w14:paraId="1143BE1C" w14:textId="393AA785" w:rsidR="00C32C0F" w:rsidRPr="00FD17E1" w:rsidRDefault="00C32C0F" w:rsidP="00FD17E1">
    <w:pPr>
      <w:rPr>
        <w:b/>
        <w:lang w:val="x-none"/>
      </w:rPr>
    </w:pPr>
  </w:p>
  <w:p w14:paraId="6EE0DF95" w14:textId="732D3B5E" w:rsidR="00C32C0F" w:rsidRPr="00915B47" w:rsidRDefault="00C32C0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87E4" w14:textId="77777777" w:rsidR="00C32C0F" w:rsidRPr="00087E90" w:rsidRDefault="00C32C0F" w:rsidP="00ED099F">
    <w:pPr>
      <w:tabs>
        <w:tab w:val="left" w:pos="1080"/>
      </w:tabs>
    </w:pPr>
    <w:r>
      <w:tab/>
    </w:r>
  </w:p>
  <w:p w14:paraId="2781F512" w14:textId="77777777" w:rsidR="00C32C0F" w:rsidRPr="000A5F74" w:rsidRDefault="00C32C0F" w:rsidP="00ED099F"/>
  <w:p w14:paraId="3FA372B4" w14:textId="77777777" w:rsidR="00C32C0F" w:rsidRPr="000A5F74" w:rsidRDefault="00C32C0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7300" w14:textId="77777777" w:rsidR="00C32C0F" w:rsidRPr="002A2D17" w:rsidRDefault="00C32C0F"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6988EEC6" wp14:editId="453D1AF0">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6592CBD"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5F80BFEF" w14:textId="77777777" w:rsidR="00C32C0F" w:rsidRPr="002A2D17" w:rsidRDefault="00C32C0F" w:rsidP="00ED099F">
    <w:pPr>
      <w:rPr>
        <w:szCs w:val="21"/>
      </w:rPr>
    </w:pPr>
  </w:p>
  <w:p w14:paraId="6950141B" w14:textId="77777777" w:rsidR="00C32C0F" w:rsidRPr="000A5F74" w:rsidRDefault="00C32C0F" w:rsidP="00ED099F"/>
  <w:p w14:paraId="4020394F" w14:textId="77777777" w:rsidR="00C32C0F" w:rsidRPr="000A5F74" w:rsidRDefault="00C32C0F">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415C" w14:textId="77777777" w:rsidR="00C32C0F" w:rsidRPr="002A2D17" w:rsidRDefault="00C32C0F" w:rsidP="00ED099F">
    <w:pPr>
      <w:pStyle w:val="Default"/>
      <w:rPr>
        <w:rFonts w:ascii="Arial" w:hAnsi="Arial"/>
        <w:b/>
        <w:color w:val="404040"/>
        <w:sz w:val="21"/>
        <w:szCs w:val="21"/>
      </w:rPr>
    </w:pP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04773639" w14:textId="77777777" w:rsidR="00C32C0F" w:rsidRPr="002A2D17" w:rsidRDefault="00C32C0F" w:rsidP="00ED099F">
    <w:pPr>
      <w:rPr>
        <w:szCs w:val="21"/>
      </w:rPr>
    </w:pPr>
  </w:p>
  <w:p w14:paraId="6C67ED57" w14:textId="77777777" w:rsidR="00C32C0F" w:rsidRPr="000A5F74" w:rsidRDefault="00C32C0F" w:rsidP="00ED099F"/>
  <w:p w14:paraId="6A090B21" w14:textId="77777777" w:rsidR="00C32C0F" w:rsidRPr="000A5F74" w:rsidRDefault="00C32C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EE03" w14:textId="77777777" w:rsidR="0064067A" w:rsidRDefault="0064067A" w:rsidP="0096630D">
      <w:r>
        <w:separator/>
      </w:r>
    </w:p>
  </w:footnote>
  <w:footnote w:type="continuationSeparator" w:id="0">
    <w:p w14:paraId="2BB2AD8B" w14:textId="77777777" w:rsidR="0064067A" w:rsidRDefault="0064067A"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C399" w14:textId="6B90FA5B" w:rsidR="00C32C0F" w:rsidRDefault="00C32C0F" w:rsidP="00FA1730">
    <w:pPr>
      <w:pStyle w:val="a3"/>
      <w:pBdr>
        <w:bottom w:val="none" w:sz="0" w:space="0" w:color="auto"/>
      </w:pBdr>
      <w:jc w:val="right"/>
      <w:rPr>
        <w:b/>
        <w:sz w:val="21"/>
        <w:szCs w:val="21"/>
      </w:rPr>
    </w:pPr>
    <w:r>
      <w:rPr>
        <w:noProof/>
      </w:rPr>
      <w:drawing>
        <wp:anchor distT="0" distB="0" distL="114300" distR="114300" simplePos="0" relativeHeight="251661312" behindDoc="0" locked="0" layoutInCell="1" allowOverlap="1" wp14:anchorId="4C3D0B9C" wp14:editId="4800BEE5">
          <wp:simplePos x="0" y="0"/>
          <wp:positionH relativeFrom="margin">
            <wp:align>left</wp:align>
          </wp:positionH>
          <wp:positionV relativeFrom="paragraph">
            <wp:posOffset>131445</wp:posOffset>
          </wp:positionV>
          <wp:extent cx="1506855" cy="25209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252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kern w:val="96"/>
      </w:rPr>
      <w:t xml:space="preserve">                                                                       </w:t>
    </w:r>
  </w:p>
  <w:p w14:paraId="4A588E50" w14:textId="47373F14" w:rsidR="00C32C0F" w:rsidRDefault="00C32C0F" w:rsidP="00BA0DE2">
    <w:pPr>
      <w:jc w:val="right"/>
      <w:rPr>
        <w:b/>
        <w:bCs/>
        <w:szCs w:val="21"/>
      </w:rPr>
    </w:pPr>
    <w:r>
      <w:rPr>
        <w:noProof/>
      </w:rPr>
      <mc:AlternateContent>
        <mc:Choice Requires="wps">
          <w:drawing>
            <wp:anchor distT="0" distB="0" distL="114300" distR="114300" simplePos="0" relativeHeight="251663360" behindDoc="0" locked="0" layoutInCell="1" allowOverlap="1" wp14:anchorId="1D3D74C5" wp14:editId="3D8E38E0">
              <wp:simplePos x="0" y="0"/>
              <wp:positionH relativeFrom="column">
                <wp:posOffset>-138801</wp:posOffset>
              </wp:positionH>
              <wp:positionV relativeFrom="paragraph">
                <wp:posOffset>212090</wp:posOffset>
              </wp:positionV>
              <wp:extent cx="6480175" cy="21590"/>
              <wp:effectExtent l="0" t="0" r="0" b="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A911B4" id="矩形 14" o:spid="_x0000_s1026" style="position:absolute;left:0;text-align:left;margin-left:-10.95pt;margin-top:16.7pt;width:510.2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" fillcolor="#d8d8d8" stroked="f"/>
          </w:pict>
        </mc:Fallback>
      </mc:AlternateContent>
    </w:r>
    <w:r>
      <w:rPr>
        <w:rFonts w:hint="eastAsia"/>
      </w:rPr>
      <w:t xml:space="preserve"> </w:t>
    </w:r>
    <w:r w:rsidRPr="00BA0DE2">
      <w:rPr>
        <w:rFonts w:hint="eastAsia"/>
        <w:b/>
      </w:rPr>
      <w:t xml:space="preserve">          </w:t>
    </w:r>
    <w:r>
      <w:rPr>
        <w:rFonts w:hint="eastAsia"/>
        <w:b/>
      </w:rPr>
      <w:t xml:space="preserve">                              </w:t>
    </w:r>
    <w:proofErr w:type="spellStart"/>
    <w:r w:rsidRPr="0015515D">
      <w:rPr>
        <w:rFonts w:hint="eastAsia"/>
        <w:b/>
        <w:bCs/>
        <w:szCs w:val="21"/>
      </w:rPr>
      <w:t>QuecPython</w:t>
    </w:r>
    <w:proofErr w:type="spellEnd"/>
    <w:r>
      <w:rPr>
        <w:b/>
        <w:bCs/>
        <w:szCs w:val="21"/>
      </w:rPr>
      <w:t xml:space="preserve"> </w:t>
    </w:r>
    <w:r>
      <w:rPr>
        <w:rFonts w:hint="eastAsia"/>
        <w:b/>
        <w:bCs/>
        <w:szCs w:val="21"/>
      </w:rPr>
      <w:t>DTU</w:t>
    </w:r>
    <w:r w:rsidRPr="0015515D">
      <w:rPr>
        <w:rFonts w:hint="eastAsia"/>
        <w:b/>
        <w:bCs/>
        <w:szCs w:val="21"/>
      </w:rPr>
      <w:t>软件设计</w:t>
    </w:r>
    <w:r>
      <w:rPr>
        <w:rFonts w:hint="eastAsia"/>
        <w:b/>
        <w:bCs/>
        <w:szCs w:val="21"/>
      </w:rPr>
      <w:t>指导</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E9F6" w14:textId="77777777" w:rsidR="00C32C0F" w:rsidRDefault="00C32C0F" w:rsidP="00ED099F">
    <w:pPr>
      <w:pStyle w:val="a3"/>
      <w:jc w:val="right"/>
      <w:rPr>
        <w:b/>
        <w:sz w:val="21"/>
        <w:szCs w:val="21"/>
      </w:rPr>
    </w:pPr>
    <w:r>
      <w:rPr>
        <w:noProof/>
        <w:kern w:val="96"/>
        <w:lang w:val="en-US" w:eastAsia="zh-CN"/>
      </w:rPr>
      <w:drawing>
        <wp:anchor distT="0" distB="0" distL="114300" distR="114300" simplePos="0" relativeHeight="251655168" behindDoc="1" locked="0" layoutInCell="1" allowOverlap="1" wp14:anchorId="52910C9D" wp14:editId="219DC066">
          <wp:simplePos x="0" y="0"/>
          <wp:positionH relativeFrom="column">
            <wp:posOffset>-4445</wp:posOffset>
          </wp:positionH>
          <wp:positionV relativeFrom="paragraph">
            <wp:posOffset>13970</wp:posOffset>
          </wp:positionV>
          <wp:extent cx="1619250" cy="304800"/>
          <wp:effectExtent l="0" t="0" r="0" b="0"/>
          <wp:wrapNone/>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57A63E62" w14:textId="77777777" w:rsidR="00C32C0F" w:rsidRPr="002A2D17" w:rsidRDefault="00C32C0F" w:rsidP="00ED099F">
    <w:pPr>
      <w:pStyle w:val="a3"/>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3BEAD46F" wp14:editId="3AE475D3">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7377641"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4E800B7A"/>
    <w:lvl w:ilvl="0">
      <w:start w:val="1"/>
      <w:numFmt w:val="decimal"/>
      <w:pStyle w:val="QL-1"/>
      <w:lvlText w:val="%1"/>
      <w:lvlJc w:val="left"/>
      <w:pPr>
        <w:ind w:left="420"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092A4A4A"/>
    <w:multiLevelType w:val="hybridMultilevel"/>
    <w:tmpl w:val="BD6C8794"/>
    <w:lvl w:ilvl="0" w:tplc="5F909C3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0A951CE4"/>
    <w:multiLevelType w:val="hybridMultilevel"/>
    <w:tmpl w:val="06C2B34C"/>
    <w:lvl w:ilvl="0" w:tplc="56BA89B2">
      <w:start w:val="1"/>
      <w:numFmt w:val="decimal"/>
      <w:lvlText w:val="%1)"/>
      <w:lvlJc w:val="left"/>
      <w:pPr>
        <w:ind w:left="1199"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635A"/>
    <w:multiLevelType w:val="hybridMultilevel"/>
    <w:tmpl w:val="231AFDC4"/>
    <w:lvl w:ilvl="0" w:tplc="11ECEDCA">
      <w:start w:val="1"/>
      <w:numFmt w:val="decimal"/>
      <w:lvlText w:val="%1)"/>
      <w:lvlJc w:val="left"/>
      <w:pPr>
        <w:ind w:left="1199" w:hanging="420"/>
      </w:pPr>
      <w:rPr>
        <w:rFonts w:ascii="Arial" w:hAnsi="Arial" w:cs="Arial" w:hint="default"/>
      </w:r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4" w15:restartNumberingAfterBreak="0">
    <w:nsid w:val="0BCE04FA"/>
    <w:multiLevelType w:val="hybridMultilevel"/>
    <w:tmpl w:val="136EA5D4"/>
    <w:lvl w:ilvl="0" w:tplc="FFFFFFFF">
      <w:start w:val="1"/>
      <w:numFmt w:val="decimal"/>
      <w:lvlText w:val="%1."/>
      <w:lvlJc w:val="left"/>
      <w:pPr>
        <w:ind w:left="779" w:hanging="360"/>
      </w:pPr>
      <w:rPr>
        <w:rFonts w:hint="default"/>
      </w:rPr>
    </w:lvl>
    <w:lvl w:ilvl="1" w:tplc="FFFFFFFF" w:tentative="1">
      <w:start w:val="1"/>
      <w:numFmt w:val="lowerLetter"/>
      <w:lvlText w:val="%2)"/>
      <w:lvlJc w:val="left"/>
      <w:pPr>
        <w:ind w:left="1259" w:hanging="420"/>
      </w:pPr>
    </w:lvl>
    <w:lvl w:ilvl="2" w:tplc="FFFFFFFF" w:tentative="1">
      <w:start w:val="1"/>
      <w:numFmt w:val="lowerRoman"/>
      <w:lvlText w:val="%3."/>
      <w:lvlJc w:val="right"/>
      <w:pPr>
        <w:ind w:left="1679" w:hanging="420"/>
      </w:pPr>
    </w:lvl>
    <w:lvl w:ilvl="3" w:tplc="FFFFFFFF" w:tentative="1">
      <w:start w:val="1"/>
      <w:numFmt w:val="decimal"/>
      <w:lvlText w:val="%4."/>
      <w:lvlJc w:val="left"/>
      <w:pPr>
        <w:ind w:left="2099" w:hanging="420"/>
      </w:pPr>
    </w:lvl>
    <w:lvl w:ilvl="4" w:tplc="FFFFFFFF" w:tentative="1">
      <w:start w:val="1"/>
      <w:numFmt w:val="lowerLetter"/>
      <w:lvlText w:val="%5)"/>
      <w:lvlJc w:val="left"/>
      <w:pPr>
        <w:ind w:left="2519" w:hanging="420"/>
      </w:pPr>
    </w:lvl>
    <w:lvl w:ilvl="5" w:tplc="FFFFFFFF" w:tentative="1">
      <w:start w:val="1"/>
      <w:numFmt w:val="lowerRoman"/>
      <w:lvlText w:val="%6."/>
      <w:lvlJc w:val="right"/>
      <w:pPr>
        <w:ind w:left="2939" w:hanging="420"/>
      </w:pPr>
    </w:lvl>
    <w:lvl w:ilvl="6" w:tplc="FFFFFFFF" w:tentative="1">
      <w:start w:val="1"/>
      <w:numFmt w:val="decimal"/>
      <w:lvlText w:val="%7."/>
      <w:lvlJc w:val="left"/>
      <w:pPr>
        <w:ind w:left="3359" w:hanging="420"/>
      </w:pPr>
    </w:lvl>
    <w:lvl w:ilvl="7" w:tplc="FFFFFFFF" w:tentative="1">
      <w:start w:val="1"/>
      <w:numFmt w:val="lowerLetter"/>
      <w:lvlText w:val="%8)"/>
      <w:lvlJc w:val="left"/>
      <w:pPr>
        <w:ind w:left="3779" w:hanging="420"/>
      </w:pPr>
    </w:lvl>
    <w:lvl w:ilvl="8" w:tplc="FFFFFFFF" w:tentative="1">
      <w:start w:val="1"/>
      <w:numFmt w:val="lowerRoman"/>
      <w:lvlText w:val="%9."/>
      <w:lvlJc w:val="right"/>
      <w:pPr>
        <w:ind w:left="4199" w:hanging="420"/>
      </w:pPr>
    </w:lvl>
  </w:abstractNum>
  <w:abstractNum w:abstractNumId="5" w15:restartNumberingAfterBreak="0">
    <w:nsid w:val="0F917183"/>
    <w:multiLevelType w:val="hybridMultilevel"/>
    <w:tmpl w:val="E6087D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pStyle w:val="Quectel2"/>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16A73AE4"/>
    <w:multiLevelType w:val="hybridMultilevel"/>
    <w:tmpl w:val="047686EC"/>
    <w:lvl w:ilvl="0" w:tplc="7964708C">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0" w15:restartNumberingAfterBreak="0">
    <w:nsid w:val="1D4511E2"/>
    <w:multiLevelType w:val="hybridMultilevel"/>
    <w:tmpl w:val="DC72BC7C"/>
    <w:lvl w:ilvl="0" w:tplc="04090011">
      <w:start w:val="1"/>
      <w:numFmt w:val="decimal"/>
      <w:lvlText w:val="%1)"/>
      <w:lvlJc w:val="left"/>
      <w:pPr>
        <w:ind w:left="1128" w:hanging="4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1" w15:restartNumberingAfterBreak="0">
    <w:nsid w:val="1DA02E7E"/>
    <w:multiLevelType w:val="hybridMultilevel"/>
    <w:tmpl w:val="33AC9E36"/>
    <w:lvl w:ilvl="0" w:tplc="04090011">
      <w:start w:val="1"/>
      <w:numFmt w:val="decimal"/>
      <w:lvlText w:val="%1)"/>
      <w:lvlJc w:val="left"/>
      <w:pPr>
        <w:ind w:left="1139" w:hanging="360"/>
      </w:pPr>
      <w:rPr>
        <w:rFonts w:hint="default"/>
      </w:r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12" w15:restartNumberingAfterBreak="0">
    <w:nsid w:val="2B8D07B0"/>
    <w:multiLevelType w:val="hybridMultilevel"/>
    <w:tmpl w:val="9CD2A0B2"/>
    <w:lvl w:ilvl="0" w:tplc="04090011">
      <w:start w:val="1"/>
      <w:numFmt w:val="decimal"/>
      <w:lvlText w:val="%1)"/>
      <w:lvlJc w:val="left"/>
      <w:pPr>
        <w:ind w:left="1128" w:hanging="42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3" w15:restartNumberingAfterBreak="0">
    <w:nsid w:val="30363431"/>
    <w:multiLevelType w:val="hybridMultilevel"/>
    <w:tmpl w:val="7AF23356"/>
    <w:lvl w:ilvl="0" w:tplc="EC7049B4">
      <w:start w:val="1"/>
      <w:numFmt w:val="decimal"/>
      <w:pStyle w:val="Char1TimesNewRoman"/>
      <w:lvlText w:val="表%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222695"/>
    <w:multiLevelType w:val="multilevel"/>
    <w:tmpl w:val="31222695"/>
    <w:lvl w:ilvl="0">
      <w:start w:val="1"/>
      <w:numFmt w:val="decimal"/>
      <w:lvlText w:val="%1"/>
      <w:lvlJc w:val="left"/>
      <w:pPr>
        <w:ind w:left="840" w:hanging="360"/>
      </w:pPr>
      <w:rPr>
        <w:rFonts w:ascii="Bookman Old Style" w:hAnsi="Bookman Old Style" w:hint="default"/>
        <w:b/>
        <w:i/>
        <w:sz w:val="84"/>
        <w:szCs w:val="84"/>
      </w:rPr>
    </w:lvl>
    <w:lvl w:ilvl="1">
      <w:start w:val="1"/>
      <w:numFmt w:val="decimal"/>
      <w:isLgl/>
      <w:lvlText w:val="%1.%2."/>
      <w:lvlJc w:val="left"/>
      <w:pPr>
        <w:ind w:left="720" w:hanging="720"/>
      </w:pPr>
      <w:rPr>
        <w:rFonts w:eastAsia="宋体" w:hint="default"/>
      </w:rPr>
    </w:lvl>
    <w:lvl w:ilvl="2">
      <w:start w:val="1"/>
      <w:numFmt w:val="decimal"/>
      <w:isLgl/>
      <w:lvlText w:val="%1.%2.%3."/>
      <w:lvlJc w:val="left"/>
      <w:pPr>
        <w:ind w:left="1200" w:hanging="720"/>
      </w:pPr>
      <w:rPr>
        <w:rFonts w:eastAsia="宋体" w:hint="default"/>
      </w:rPr>
    </w:lvl>
    <w:lvl w:ilvl="3">
      <w:start w:val="1"/>
      <w:numFmt w:val="decimal"/>
      <w:isLgl/>
      <w:lvlText w:val="%1.%2.%3.%4."/>
      <w:lvlJc w:val="left"/>
      <w:pPr>
        <w:ind w:left="1560" w:hanging="1080"/>
      </w:pPr>
      <w:rPr>
        <w:rFonts w:eastAsia="宋体" w:hint="default"/>
      </w:rPr>
    </w:lvl>
    <w:lvl w:ilvl="4">
      <w:start w:val="1"/>
      <w:numFmt w:val="decimal"/>
      <w:isLgl/>
      <w:lvlText w:val="%1.%2.%3.%4.%5."/>
      <w:lvlJc w:val="left"/>
      <w:pPr>
        <w:ind w:left="1920" w:hanging="1440"/>
      </w:pPr>
      <w:rPr>
        <w:rFonts w:eastAsia="宋体" w:hint="default"/>
      </w:rPr>
    </w:lvl>
    <w:lvl w:ilvl="5">
      <w:start w:val="1"/>
      <w:numFmt w:val="decimal"/>
      <w:isLgl/>
      <w:lvlText w:val="%1.%2.%3.%4.%5.%6."/>
      <w:lvlJc w:val="left"/>
      <w:pPr>
        <w:ind w:left="1920" w:hanging="1440"/>
      </w:pPr>
      <w:rPr>
        <w:rFonts w:eastAsia="宋体" w:hint="default"/>
      </w:rPr>
    </w:lvl>
    <w:lvl w:ilvl="6">
      <w:start w:val="1"/>
      <w:numFmt w:val="decimal"/>
      <w:isLgl/>
      <w:lvlText w:val="%1.%2.%3.%4.%5.%6.%7."/>
      <w:lvlJc w:val="left"/>
      <w:pPr>
        <w:ind w:left="2280" w:hanging="1800"/>
      </w:pPr>
      <w:rPr>
        <w:rFonts w:eastAsia="宋体" w:hint="default"/>
      </w:rPr>
    </w:lvl>
    <w:lvl w:ilvl="7">
      <w:start w:val="1"/>
      <w:numFmt w:val="decimal"/>
      <w:isLgl/>
      <w:lvlText w:val="%1.%2.%3.%4.%5.%6.%7.%8."/>
      <w:lvlJc w:val="left"/>
      <w:pPr>
        <w:ind w:left="2640" w:hanging="2160"/>
      </w:pPr>
      <w:rPr>
        <w:rFonts w:eastAsia="宋体" w:hint="default"/>
      </w:rPr>
    </w:lvl>
    <w:lvl w:ilvl="8">
      <w:start w:val="1"/>
      <w:numFmt w:val="decimal"/>
      <w:isLgl/>
      <w:lvlText w:val="%1.%2.%3.%4.%5.%6.%7.%8.%9."/>
      <w:lvlJc w:val="left"/>
      <w:pPr>
        <w:ind w:left="2640" w:hanging="2160"/>
      </w:pPr>
      <w:rPr>
        <w:rFonts w:eastAsia="宋体" w:hint="default"/>
      </w:rPr>
    </w:lvl>
  </w:abstractNum>
  <w:abstractNum w:abstractNumId="15" w15:restartNumberingAfterBreak="0">
    <w:nsid w:val="32065273"/>
    <w:multiLevelType w:val="hybridMultilevel"/>
    <w:tmpl w:val="F3B28C70"/>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6" w15:restartNumberingAfterBreak="0">
    <w:nsid w:val="324136A9"/>
    <w:multiLevelType w:val="hybridMultilevel"/>
    <w:tmpl w:val="231420E8"/>
    <w:lvl w:ilvl="0" w:tplc="AB3A42CE">
      <w:start w:val="1"/>
      <w:numFmt w:val="decimal"/>
      <w:lvlText w:val="%1)"/>
      <w:lvlJc w:val="left"/>
      <w:pPr>
        <w:ind w:left="1210" w:hanging="360"/>
      </w:pPr>
      <w:rPr>
        <w:rFonts w:ascii="Arial" w:hAnsi="Arial" w:cs="Arial"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33656FB1"/>
    <w:multiLevelType w:val="hybridMultilevel"/>
    <w:tmpl w:val="50986476"/>
    <w:lvl w:ilvl="0" w:tplc="B6C88D5E">
      <w:start w:val="1"/>
      <w:numFmt w:val="decimal"/>
      <w:lvlText w:val="%1."/>
      <w:lvlJc w:val="left"/>
      <w:pPr>
        <w:ind w:left="779" w:hanging="360"/>
      </w:pPr>
      <w:rPr>
        <w:rFonts w:hint="default"/>
        <w:sz w:val="22"/>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8" w15:restartNumberingAfterBreak="0">
    <w:nsid w:val="3F9215C5"/>
    <w:multiLevelType w:val="multilevel"/>
    <w:tmpl w:val="9EA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45A12"/>
    <w:multiLevelType w:val="hybridMultilevel"/>
    <w:tmpl w:val="0ABAF226"/>
    <w:lvl w:ilvl="0" w:tplc="98DE1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575762"/>
    <w:multiLevelType w:val="hybridMultilevel"/>
    <w:tmpl w:val="9C12EF56"/>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1" w15:restartNumberingAfterBreak="0">
    <w:nsid w:val="46F01BE9"/>
    <w:multiLevelType w:val="hybridMultilevel"/>
    <w:tmpl w:val="C374D304"/>
    <w:lvl w:ilvl="0" w:tplc="797ABA6E">
      <w:start w:val="1"/>
      <w:numFmt w:val="decimal"/>
      <w:lvlText w:val="%1."/>
      <w:lvlJc w:val="left"/>
      <w:pPr>
        <w:ind w:left="786"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2" w15:restartNumberingAfterBreak="0">
    <w:nsid w:val="505D4434"/>
    <w:multiLevelType w:val="hybridMultilevel"/>
    <w:tmpl w:val="85A0AE9C"/>
    <w:lvl w:ilvl="0" w:tplc="32EAA89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52DE549E"/>
    <w:multiLevelType w:val="hybridMultilevel"/>
    <w:tmpl w:val="136EA5D4"/>
    <w:lvl w:ilvl="0" w:tplc="059800B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4"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5" w15:restartNumberingAfterBreak="0">
    <w:nsid w:val="5BCE3769"/>
    <w:multiLevelType w:val="hybridMultilevel"/>
    <w:tmpl w:val="9EF0D27A"/>
    <w:lvl w:ilvl="0" w:tplc="08805B08">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15:restartNumberingAfterBreak="0">
    <w:nsid w:val="61431628"/>
    <w:multiLevelType w:val="hybridMultilevel"/>
    <w:tmpl w:val="2DD6C4E4"/>
    <w:lvl w:ilvl="0" w:tplc="07721D0C">
      <w:start w:val="1"/>
      <w:numFmt w:val="decimal"/>
      <w:lvlText w:val="%1)"/>
      <w:lvlJc w:val="left"/>
      <w:pPr>
        <w:ind w:left="1139" w:hanging="360"/>
      </w:pPr>
      <w:rPr>
        <w:rFonts w:ascii="Arial" w:hAnsi="Arial" w:cs="Arial" w:hint="default"/>
      </w:r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27" w15:restartNumberingAfterBreak="0">
    <w:nsid w:val="690B1BEE"/>
    <w:multiLevelType w:val="multilevel"/>
    <w:tmpl w:val="FA7E6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B18550C"/>
    <w:multiLevelType w:val="hybridMultilevel"/>
    <w:tmpl w:val="DF58C170"/>
    <w:lvl w:ilvl="0" w:tplc="04090011">
      <w:start w:val="1"/>
      <w:numFmt w:val="decimal"/>
      <w:lvlText w:val="%1)"/>
      <w:lvlJc w:val="left"/>
      <w:pPr>
        <w:ind w:left="1199" w:hanging="420"/>
      </w:p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30" w15:restartNumberingAfterBreak="0">
    <w:nsid w:val="7AF85E91"/>
    <w:multiLevelType w:val="hybridMultilevel"/>
    <w:tmpl w:val="49803D7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B8614F3"/>
    <w:multiLevelType w:val="hybridMultilevel"/>
    <w:tmpl w:val="DAD23A82"/>
    <w:lvl w:ilvl="0" w:tplc="4E72EFE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8"/>
  </w:num>
  <w:num w:numId="3">
    <w:abstractNumId w:val="24"/>
  </w:num>
  <w:num w:numId="4">
    <w:abstractNumId w:val="9"/>
  </w:num>
  <w:num w:numId="5">
    <w:abstractNumId w:val="0"/>
  </w:num>
  <w:num w:numId="6">
    <w:abstractNumId w:val="31"/>
  </w:num>
  <w:num w:numId="7">
    <w:abstractNumId w:val="13"/>
  </w:num>
  <w:num w:numId="8">
    <w:abstractNumId w:val="7"/>
  </w:num>
  <w:num w:numId="9">
    <w:abstractNumId w:val="14"/>
  </w:num>
  <w:num w:numId="10">
    <w:abstractNumId w:val="22"/>
  </w:num>
  <w:num w:numId="11">
    <w:abstractNumId w:val="8"/>
  </w:num>
  <w:num w:numId="12">
    <w:abstractNumId w:val="11"/>
  </w:num>
  <w:num w:numId="13">
    <w:abstractNumId w:val="23"/>
  </w:num>
  <w:num w:numId="14">
    <w:abstractNumId w:val="29"/>
  </w:num>
  <w:num w:numId="15">
    <w:abstractNumId w:val="25"/>
  </w:num>
  <w:num w:numId="16">
    <w:abstractNumId w:val="21"/>
  </w:num>
  <w:num w:numId="17">
    <w:abstractNumId w:val="30"/>
  </w:num>
  <w:num w:numId="18">
    <w:abstractNumId w:val="16"/>
  </w:num>
  <w:num w:numId="19">
    <w:abstractNumId w:val="27"/>
  </w:num>
  <w:num w:numId="20">
    <w:abstractNumId w:val="18"/>
  </w:num>
  <w:num w:numId="21">
    <w:abstractNumId w:val="2"/>
  </w:num>
  <w:num w:numId="22">
    <w:abstractNumId w:val="19"/>
  </w:num>
  <w:num w:numId="23">
    <w:abstractNumId w:val="4"/>
  </w:num>
  <w:num w:numId="24">
    <w:abstractNumId w:val="15"/>
  </w:num>
  <w:num w:numId="25">
    <w:abstractNumId w:val="10"/>
  </w:num>
  <w:num w:numId="26">
    <w:abstractNumId w:val="17"/>
  </w:num>
  <w:num w:numId="27">
    <w:abstractNumId w:val="12"/>
  </w:num>
  <w:num w:numId="28">
    <w:abstractNumId w:val="5"/>
  </w:num>
  <w:num w:numId="29">
    <w:abstractNumId w:val="20"/>
  </w:num>
  <w:num w:numId="30">
    <w:abstractNumId w:val="1"/>
  </w:num>
  <w:num w:numId="31">
    <w:abstractNumId w:val="0"/>
  </w:num>
  <w:num w:numId="32">
    <w:abstractNumId w:val="26"/>
  </w:num>
  <w:num w:numId="33">
    <w:abstractNumId w:val="3"/>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a Guo(郭建)">
    <w15:presenceInfo w15:providerId="AD" w15:userId="S::amia.guo@QUECTEL.COM::4ca71fa6-3c4b-4a60-9bde-351710d3b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ACC"/>
    <w:rsid w:val="00000BA6"/>
    <w:rsid w:val="00002AA6"/>
    <w:rsid w:val="00002E2A"/>
    <w:rsid w:val="00003732"/>
    <w:rsid w:val="00003FC3"/>
    <w:rsid w:val="0000499E"/>
    <w:rsid w:val="00004D1F"/>
    <w:rsid w:val="00006DAC"/>
    <w:rsid w:val="00007034"/>
    <w:rsid w:val="0000710C"/>
    <w:rsid w:val="00007E3B"/>
    <w:rsid w:val="00007E78"/>
    <w:rsid w:val="000104BA"/>
    <w:rsid w:val="000105EF"/>
    <w:rsid w:val="0001105D"/>
    <w:rsid w:val="00011096"/>
    <w:rsid w:val="0001502F"/>
    <w:rsid w:val="00017013"/>
    <w:rsid w:val="00024524"/>
    <w:rsid w:val="000249CC"/>
    <w:rsid w:val="000256D6"/>
    <w:rsid w:val="000266A5"/>
    <w:rsid w:val="00027BA3"/>
    <w:rsid w:val="00030CE4"/>
    <w:rsid w:val="00032181"/>
    <w:rsid w:val="000334EC"/>
    <w:rsid w:val="000347B5"/>
    <w:rsid w:val="000349F3"/>
    <w:rsid w:val="000359D1"/>
    <w:rsid w:val="00036FC8"/>
    <w:rsid w:val="00037627"/>
    <w:rsid w:val="000376E2"/>
    <w:rsid w:val="000406A9"/>
    <w:rsid w:val="00040EE2"/>
    <w:rsid w:val="0004158D"/>
    <w:rsid w:val="000431D4"/>
    <w:rsid w:val="000443D4"/>
    <w:rsid w:val="000451D5"/>
    <w:rsid w:val="00046B1F"/>
    <w:rsid w:val="00050E15"/>
    <w:rsid w:val="0005120B"/>
    <w:rsid w:val="00051B49"/>
    <w:rsid w:val="00052509"/>
    <w:rsid w:val="00052D9D"/>
    <w:rsid w:val="00057C43"/>
    <w:rsid w:val="00060CA5"/>
    <w:rsid w:val="0006104A"/>
    <w:rsid w:val="000613E5"/>
    <w:rsid w:val="00061DE1"/>
    <w:rsid w:val="00062219"/>
    <w:rsid w:val="00062F27"/>
    <w:rsid w:val="00063CA9"/>
    <w:rsid w:val="000644ED"/>
    <w:rsid w:val="00070411"/>
    <w:rsid w:val="00070D96"/>
    <w:rsid w:val="0007118F"/>
    <w:rsid w:val="00071CB4"/>
    <w:rsid w:val="000729F0"/>
    <w:rsid w:val="000741F7"/>
    <w:rsid w:val="0007653B"/>
    <w:rsid w:val="00076F4F"/>
    <w:rsid w:val="000810AF"/>
    <w:rsid w:val="00081672"/>
    <w:rsid w:val="00081715"/>
    <w:rsid w:val="00083210"/>
    <w:rsid w:val="00083B52"/>
    <w:rsid w:val="00090524"/>
    <w:rsid w:val="00091108"/>
    <w:rsid w:val="00093701"/>
    <w:rsid w:val="00094019"/>
    <w:rsid w:val="00095AB3"/>
    <w:rsid w:val="00097B62"/>
    <w:rsid w:val="000A0989"/>
    <w:rsid w:val="000A18BE"/>
    <w:rsid w:val="000A1CC9"/>
    <w:rsid w:val="000A27F9"/>
    <w:rsid w:val="000A5902"/>
    <w:rsid w:val="000A7730"/>
    <w:rsid w:val="000B0D3E"/>
    <w:rsid w:val="000B2838"/>
    <w:rsid w:val="000B5490"/>
    <w:rsid w:val="000B589B"/>
    <w:rsid w:val="000B6367"/>
    <w:rsid w:val="000B71D1"/>
    <w:rsid w:val="000C0208"/>
    <w:rsid w:val="000C0B76"/>
    <w:rsid w:val="000C145C"/>
    <w:rsid w:val="000C1E68"/>
    <w:rsid w:val="000C2590"/>
    <w:rsid w:val="000C343A"/>
    <w:rsid w:val="000C513C"/>
    <w:rsid w:val="000C5B7E"/>
    <w:rsid w:val="000C607F"/>
    <w:rsid w:val="000C60F3"/>
    <w:rsid w:val="000C61A5"/>
    <w:rsid w:val="000C7240"/>
    <w:rsid w:val="000D0FFC"/>
    <w:rsid w:val="000D141A"/>
    <w:rsid w:val="000D1AF5"/>
    <w:rsid w:val="000D1C68"/>
    <w:rsid w:val="000D3787"/>
    <w:rsid w:val="000D3D96"/>
    <w:rsid w:val="000D40EB"/>
    <w:rsid w:val="000D6944"/>
    <w:rsid w:val="000E0307"/>
    <w:rsid w:val="000E274C"/>
    <w:rsid w:val="000E294E"/>
    <w:rsid w:val="000E321C"/>
    <w:rsid w:val="000E3A68"/>
    <w:rsid w:val="000E40FF"/>
    <w:rsid w:val="000E580A"/>
    <w:rsid w:val="000E76E6"/>
    <w:rsid w:val="000F0A3E"/>
    <w:rsid w:val="000F2451"/>
    <w:rsid w:val="000F4BA2"/>
    <w:rsid w:val="000F60C1"/>
    <w:rsid w:val="000F6AE2"/>
    <w:rsid w:val="000F6CEF"/>
    <w:rsid w:val="000F76BE"/>
    <w:rsid w:val="00100DAD"/>
    <w:rsid w:val="00101A82"/>
    <w:rsid w:val="00101BCE"/>
    <w:rsid w:val="001021A8"/>
    <w:rsid w:val="001041FF"/>
    <w:rsid w:val="00104E59"/>
    <w:rsid w:val="00104F23"/>
    <w:rsid w:val="00106204"/>
    <w:rsid w:val="001076A4"/>
    <w:rsid w:val="0011161D"/>
    <w:rsid w:val="00111BE1"/>
    <w:rsid w:val="00113BAE"/>
    <w:rsid w:val="00114DC6"/>
    <w:rsid w:val="00115C9F"/>
    <w:rsid w:val="00125B42"/>
    <w:rsid w:val="00126A94"/>
    <w:rsid w:val="001309A9"/>
    <w:rsid w:val="00131ABE"/>
    <w:rsid w:val="001327EF"/>
    <w:rsid w:val="00133D20"/>
    <w:rsid w:val="001374BE"/>
    <w:rsid w:val="00137C51"/>
    <w:rsid w:val="001400E5"/>
    <w:rsid w:val="00140521"/>
    <w:rsid w:val="001418C8"/>
    <w:rsid w:val="00142E77"/>
    <w:rsid w:val="0014525D"/>
    <w:rsid w:val="001454F4"/>
    <w:rsid w:val="001500D9"/>
    <w:rsid w:val="00151778"/>
    <w:rsid w:val="00151BCE"/>
    <w:rsid w:val="001539DE"/>
    <w:rsid w:val="00154D70"/>
    <w:rsid w:val="0015515D"/>
    <w:rsid w:val="00156CA5"/>
    <w:rsid w:val="00157385"/>
    <w:rsid w:val="001576CB"/>
    <w:rsid w:val="001578ED"/>
    <w:rsid w:val="00157BC3"/>
    <w:rsid w:val="001607BD"/>
    <w:rsid w:val="001616E2"/>
    <w:rsid w:val="00163A63"/>
    <w:rsid w:val="00164841"/>
    <w:rsid w:val="00164D63"/>
    <w:rsid w:val="00165101"/>
    <w:rsid w:val="00165DD1"/>
    <w:rsid w:val="001704BD"/>
    <w:rsid w:val="00171EE3"/>
    <w:rsid w:val="00172B58"/>
    <w:rsid w:val="001738CE"/>
    <w:rsid w:val="00174BFD"/>
    <w:rsid w:val="00175612"/>
    <w:rsid w:val="00175AF0"/>
    <w:rsid w:val="00177F7D"/>
    <w:rsid w:val="00180B89"/>
    <w:rsid w:val="00183D08"/>
    <w:rsid w:val="001872B6"/>
    <w:rsid w:val="00187657"/>
    <w:rsid w:val="001878E2"/>
    <w:rsid w:val="001924DB"/>
    <w:rsid w:val="0019258B"/>
    <w:rsid w:val="001932CE"/>
    <w:rsid w:val="001940B5"/>
    <w:rsid w:val="00194777"/>
    <w:rsid w:val="001955C6"/>
    <w:rsid w:val="001A0391"/>
    <w:rsid w:val="001A3379"/>
    <w:rsid w:val="001A457C"/>
    <w:rsid w:val="001A462E"/>
    <w:rsid w:val="001A7AD1"/>
    <w:rsid w:val="001A7D51"/>
    <w:rsid w:val="001B2275"/>
    <w:rsid w:val="001B37F3"/>
    <w:rsid w:val="001B3E3C"/>
    <w:rsid w:val="001B453A"/>
    <w:rsid w:val="001B4C86"/>
    <w:rsid w:val="001B7D0A"/>
    <w:rsid w:val="001C3FC8"/>
    <w:rsid w:val="001C45D6"/>
    <w:rsid w:val="001C7102"/>
    <w:rsid w:val="001C76C6"/>
    <w:rsid w:val="001D0AF0"/>
    <w:rsid w:val="001D1727"/>
    <w:rsid w:val="001D19E0"/>
    <w:rsid w:val="001D1B95"/>
    <w:rsid w:val="001D1D89"/>
    <w:rsid w:val="001D2E34"/>
    <w:rsid w:val="001D440F"/>
    <w:rsid w:val="001D451A"/>
    <w:rsid w:val="001D6880"/>
    <w:rsid w:val="001E0C92"/>
    <w:rsid w:val="001E1E97"/>
    <w:rsid w:val="001E2A4E"/>
    <w:rsid w:val="001E33CF"/>
    <w:rsid w:val="001E38E8"/>
    <w:rsid w:val="001E5CBE"/>
    <w:rsid w:val="001E5DF8"/>
    <w:rsid w:val="001E696B"/>
    <w:rsid w:val="001E76EE"/>
    <w:rsid w:val="001F1511"/>
    <w:rsid w:val="001F1698"/>
    <w:rsid w:val="001F246F"/>
    <w:rsid w:val="001F5779"/>
    <w:rsid w:val="001F7392"/>
    <w:rsid w:val="001F750A"/>
    <w:rsid w:val="001F7CC0"/>
    <w:rsid w:val="00200BB7"/>
    <w:rsid w:val="00200C20"/>
    <w:rsid w:val="00200D40"/>
    <w:rsid w:val="002016E8"/>
    <w:rsid w:val="00204863"/>
    <w:rsid w:val="0020648A"/>
    <w:rsid w:val="00211581"/>
    <w:rsid w:val="002124DB"/>
    <w:rsid w:val="00212AE0"/>
    <w:rsid w:val="0021670D"/>
    <w:rsid w:val="002173B3"/>
    <w:rsid w:val="002221AF"/>
    <w:rsid w:val="00222391"/>
    <w:rsid w:val="002249AB"/>
    <w:rsid w:val="0022608F"/>
    <w:rsid w:val="0023169E"/>
    <w:rsid w:val="00231983"/>
    <w:rsid w:val="00232190"/>
    <w:rsid w:val="00232827"/>
    <w:rsid w:val="00233ACF"/>
    <w:rsid w:val="00237096"/>
    <w:rsid w:val="002375C6"/>
    <w:rsid w:val="00237675"/>
    <w:rsid w:val="002400D7"/>
    <w:rsid w:val="00242EB6"/>
    <w:rsid w:val="00243DEA"/>
    <w:rsid w:val="002466D6"/>
    <w:rsid w:val="00246A5B"/>
    <w:rsid w:val="00246E51"/>
    <w:rsid w:val="0024776A"/>
    <w:rsid w:val="00250E3C"/>
    <w:rsid w:val="00251A7E"/>
    <w:rsid w:val="0025348F"/>
    <w:rsid w:val="00255BDB"/>
    <w:rsid w:val="0026211B"/>
    <w:rsid w:val="0026274F"/>
    <w:rsid w:val="0026308F"/>
    <w:rsid w:val="00265471"/>
    <w:rsid w:val="002657C6"/>
    <w:rsid w:val="00265EBE"/>
    <w:rsid w:val="002705E1"/>
    <w:rsid w:val="00272D42"/>
    <w:rsid w:val="00273CDA"/>
    <w:rsid w:val="002740D2"/>
    <w:rsid w:val="002771BF"/>
    <w:rsid w:val="00277C67"/>
    <w:rsid w:val="0028016B"/>
    <w:rsid w:val="00281341"/>
    <w:rsid w:val="00287594"/>
    <w:rsid w:val="00291889"/>
    <w:rsid w:val="00292A04"/>
    <w:rsid w:val="002930DF"/>
    <w:rsid w:val="002941F8"/>
    <w:rsid w:val="00294331"/>
    <w:rsid w:val="002960DF"/>
    <w:rsid w:val="002A0B28"/>
    <w:rsid w:val="002A0FAB"/>
    <w:rsid w:val="002A1304"/>
    <w:rsid w:val="002A1334"/>
    <w:rsid w:val="002A16B8"/>
    <w:rsid w:val="002A19D8"/>
    <w:rsid w:val="002A2882"/>
    <w:rsid w:val="002A2B8B"/>
    <w:rsid w:val="002A2CA0"/>
    <w:rsid w:val="002A44E8"/>
    <w:rsid w:val="002A6150"/>
    <w:rsid w:val="002A68A4"/>
    <w:rsid w:val="002A7E90"/>
    <w:rsid w:val="002B1367"/>
    <w:rsid w:val="002B37F8"/>
    <w:rsid w:val="002B5A79"/>
    <w:rsid w:val="002B6319"/>
    <w:rsid w:val="002C04F4"/>
    <w:rsid w:val="002C2FA1"/>
    <w:rsid w:val="002C4D0A"/>
    <w:rsid w:val="002C585D"/>
    <w:rsid w:val="002D0ADF"/>
    <w:rsid w:val="002D0B40"/>
    <w:rsid w:val="002D0E50"/>
    <w:rsid w:val="002D4238"/>
    <w:rsid w:val="002D5135"/>
    <w:rsid w:val="002D7442"/>
    <w:rsid w:val="002E07F1"/>
    <w:rsid w:val="002E0FB8"/>
    <w:rsid w:val="002E11AB"/>
    <w:rsid w:val="002E1441"/>
    <w:rsid w:val="002E3ACC"/>
    <w:rsid w:val="002E4F07"/>
    <w:rsid w:val="002E6E29"/>
    <w:rsid w:val="002F14E4"/>
    <w:rsid w:val="002F2EED"/>
    <w:rsid w:val="002F3826"/>
    <w:rsid w:val="002F48F7"/>
    <w:rsid w:val="002F4A71"/>
    <w:rsid w:val="002F51C4"/>
    <w:rsid w:val="002F52C1"/>
    <w:rsid w:val="003016D1"/>
    <w:rsid w:val="00301EF0"/>
    <w:rsid w:val="00302E4A"/>
    <w:rsid w:val="0030439A"/>
    <w:rsid w:val="00305756"/>
    <w:rsid w:val="00305843"/>
    <w:rsid w:val="00306A7E"/>
    <w:rsid w:val="00306FF5"/>
    <w:rsid w:val="00307136"/>
    <w:rsid w:val="003075F9"/>
    <w:rsid w:val="00310843"/>
    <w:rsid w:val="00310DEA"/>
    <w:rsid w:val="00311111"/>
    <w:rsid w:val="003118C6"/>
    <w:rsid w:val="003137A7"/>
    <w:rsid w:val="00313906"/>
    <w:rsid w:val="003141AF"/>
    <w:rsid w:val="0031484A"/>
    <w:rsid w:val="00317133"/>
    <w:rsid w:val="00320265"/>
    <w:rsid w:val="0032124C"/>
    <w:rsid w:val="00321DEF"/>
    <w:rsid w:val="00326607"/>
    <w:rsid w:val="003316E6"/>
    <w:rsid w:val="00331966"/>
    <w:rsid w:val="00331ED6"/>
    <w:rsid w:val="003337EF"/>
    <w:rsid w:val="00334734"/>
    <w:rsid w:val="00334B55"/>
    <w:rsid w:val="00335D92"/>
    <w:rsid w:val="00341D25"/>
    <w:rsid w:val="00342437"/>
    <w:rsid w:val="00342EC5"/>
    <w:rsid w:val="00342FEC"/>
    <w:rsid w:val="0034424B"/>
    <w:rsid w:val="003444BE"/>
    <w:rsid w:val="00345505"/>
    <w:rsid w:val="00345640"/>
    <w:rsid w:val="00346E20"/>
    <w:rsid w:val="00347D18"/>
    <w:rsid w:val="00351DFF"/>
    <w:rsid w:val="003524FB"/>
    <w:rsid w:val="00352A1E"/>
    <w:rsid w:val="00352B9A"/>
    <w:rsid w:val="0035392B"/>
    <w:rsid w:val="00354D77"/>
    <w:rsid w:val="00354F1B"/>
    <w:rsid w:val="0035525B"/>
    <w:rsid w:val="003557E9"/>
    <w:rsid w:val="00355AD9"/>
    <w:rsid w:val="00360868"/>
    <w:rsid w:val="0036107F"/>
    <w:rsid w:val="0036183D"/>
    <w:rsid w:val="003618A0"/>
    <w:rsid w:val="00361A4B"/>
    <w:rsid w:val="00364827"/>
    <w:rsid w:val="00365768"/>
    <w:rsid w:val="00365A88"/>
    <w:rsid w:val="0036716B"/>
    <w:rsid w:val="003671E2"/>
    <w:rsid w:val="0036771A"/>
    <w:rsid w:val="00371260"/>
    <w:rsid w:val="003713F3"/>
    <w:rsid w:val="003735D6"/>
    <w:rsid w:val="0037730E"/>
    <w:rsid w:val="0037767A"/>
    <w:rsid w:val="00377B63"/>
    <w:rsid w:val="00380D90"/>
    <w:rsid w:val="003817A3"/>
    <w:rsid w:val="00381C37"/>
    <w:rsid w:val="00381C45"/>
    <w:rsid w:val="00383553"/>
    <w:rsid w:val="00384342"/>
    <w:rsid w:val="003851A8"/>
    <w:rsid w:val="003865B3"/>
    <w:rsid w:val="00386C02"/>
    <w:rsid w:val="00386FA6"/>
    <w:rsid w:val="00394035"/>
    <w:rsid w:val="003941F6"/>
    <w:rsid w:val="003956AF"/>
    <w:rsid w:val="003974B0"/>
    <w:rsid w:val="00397ED0"/>
    <w:rsid w:val="003A041C"/>
    <w:rsid w:val="003A17D0"/>
    <w:rsid w:val="003A3260"/>
    <w:rsid w:val="003A3C74"/>
    <w:rsid w:val="003A523A"/>
    <w:rsid w:val="003A61D5"/>
    <w:rsid w:val="003A732B"/>
    <w:rsid w:val="003A7612"/>
    <w:rsid w:val="003B2AA9"/>
    <w:rsid w:val="003B310F"/>
    <w:rsid w:val="003B38EB"/>
    <w:rsid w:val="003B395A"/>
    <w:rsid w:val="003B3CC1"/>
    <w:rsid w:val="003B5A2C"/>
    <w:rsid w:val="003B723D"/>
    <w:rsid w:val="003B7408"/>
    <w:rsid w:val="003B7CE4"/>
    <w:rsid w:val="003B7D58"/>
    <w:rsid w:val="003C0881"/>
    <w:rsid w:val="003C4117"/>
    <w:rsid w:val="003C6C14"/>
    <w:rsid w:val="003D1A96"/>
    <w:rsid w:val="003D21B4"/>
    <w:rsid w:val="003D2FAE"/>
    <w:rsid w:val="003D3B2F"/>
    <w:rsid w:val="003D6D11"/>
    <w:rsid w:val="003D7159"/>
    <w:rsid w:val="003D74F3"/>
    <w:rsid w:val="003E046F"/>
    <w:rsid w:val="003E1D30"/>
    <w:rsid w:val="003E20CD"/>
    <w:rsid w:val="003E29DF"/>
    <w:rsid w:val="003E312B"/>
    <w:rsid w:val="003E37BD"/>
    <w:rsid w:val="003E3F51"/>
    <w:rsid w:val="003E5048"/>
    <w:rsid w:val="003E7CD8"/>
    <w:rsid w:val="003F03B0"/>
    <w:rsid w:val="003F24B2"/>
    <w:rsid w:val="003F2E63"/>
    <w:rsid w:val="003F3ABC"/>
    <w:rsid w:val="003F4897"/>
    <w:rsid w:val="003F4C8A"/>
    <w:rsid w:val="003F60BB"/>
    <w:rsid w:val="003F66C2"/>
    <w:rsid w:val="003F73B5"/>
    <w:rsid w:val="003F7865"/>
    <w:rsid w:val="0040051D"/>
    <w:rsid w:val="00401817"/>
    <w:rsid w:val="004046B5"/>
    <w:rsid w:val="004051F0"/>
    <w:rsid w:val="00405A8F"/>
    <w:rsid w:val="00405ED6"/>
    <w:rsid w:val="004062F5"/>
    <w:rsid w:val="004070BB"/>
    <w:rsid w:val="00407AA2"/>
    <w:rsid w:val="0041135C"/>
    <w:rsid w:val="00411DA4"/>
    <w:rsid w:val="0041355F"/>
    <w:rsid w:val="0041374A"/>
    <w:rsid w:val="00414472"/>
    <w:rsid w:val="00415C4A"/>
    <w:rsid w:val="00415F8B"/>
    <w:rsid w:val="004161C1"/>
    <w:rsid w:val="00420709"/>
    <w:rsid w:val="00420D87"/>
    <w:rsid w:val="00420F1F"/>
    <w:rsid w:val="00422FCD"/>
    <w:rsid w:val="00423A27"/>
    <w:rsid w:val="004270FD"/>
    <w:rsid w:val="0043221C"/>
    <w:rsid w:val="0043269F"/>
    <w:rsid w:val="00435FC5"/>
    <w:rsid w:val="00436C8F"/>
    <w:rsid w:val="00437CE3"/>
    <w:rsid w:val="0044014A"/>
    <w:rsid w:val="004403E9"/>
    <w:rsid w:val="00440EB5"/>
    <w:rsid w:val="00441ABF"/>
    <w:rsid w:val="00442D0E"/>
    <w:rsid w:val="00442E0A"/>
    <w:rsid w:val="004448D2"/>
    <w:rsid w:val="00445218"/>
    <w:rsid w:val="004457F9"/>
    <w:rsid w:val="004469E1"/>
    <w:rsid w:val="0044785B"/>
    <w:rsid w:val="00447D3B"/>
    <w:rsid w:val="00447E45"/>
    <w:rsid w:val="00450AF2"/>
    <w:rsid w:val="00450D6C"/>
    <w:rsid w:val="00450F82"/>
    <w:rsid w:val="00451286"/>
    <w:rsid w:val="0045243F"/>
    <w:rsid w:val="0045480C"/>
    <w:rsid w:val="00454CB5"/>
    <w:rsid w:val="0045687E"/>
    <w:rsid w:val="004618F0"/>
    <w:rsid w:val="00462021"/>
    <w:rsid w:val="00462886"/>
    <w:rsid w:val="004633FF"/>
    <w:rsid w:val="0046719C"/>
    <w:rsid w:val="004703DA"/>
    <w:rsid w:val="00473DCA"/>
    <w:rsid w:val="00480281"/>
    <w:rsid w:val="00480808"/>
    <w:rsid w:val="00480856"/>
    <w:rsid w:val="00482EDE"/>
    <w:rsid w:val="004840D3"/>
    <w:rsid w:val="00484510"/>
    <w:rsid w:val="00484B88"/>
    <w:rsid w:val="00485069"/>
    <w:rsid w:val="00490BD0"/>
    <w:rsid w:val="00491FCB"/>
    <w:rsid w:val="00495672"/>
    <w:rsid w:val="00496906"/>
    <w:rsid w:val="0049752C"/>
    <w:rsid w:val="004975A2"/>
    <w:rsid w:val="004A01CC"/>
    <w:rsid w:val="004A2874"/>
    <w:rsid w:val="004A3C92"/>
    <w:rsid w:val="004A5BBD"/>
    <w:rsid w:val="004A6308"/>
    <w:rsid w:val="004A6A5F"/>
    <w:rsid w:val="004B02D8"/>
    <w:rsid w:val="004B1091"/>
    <w:rsid w:val="004B16BA"/>
    <w:rsid w:val="004B1CFD"/>
    <w:rsid w:val="004B292B"/>
    <w:rsid w:val="004B3762"/>
    <w:rsid w:val="004B4DF0"/>
    <w:rsid w:val="004B7310"/>
    <w:rsid w:val="004C0769"/>
    <w:rsid w:val="004C0781"/>
    <w:rsid w:val="004C0D38"/>
    <w:rsid w:val="004C26F2"/>
    <w:rsid w:val="004C27DE"/>
    <w:rsid w:val="004C2DE3"/>
    <w:rsid w:val="004C5F99"/>
    <w:rsid w:val="004C6E43"/>
    <w:rsid w:val="004D1C5D"/>
    <w:rsid w:val="004D5777"/>
    <w:rsid w:val="004D6477"/>
    <w:rsid w:val="004D6A8C"/>
    <w:rsid w:val="004D7229"/>
    <w:rsid w:val="004E0126"/>
    <w:rsid w:val="004E08DD"/>
    <w:rsid w:val="004E3842"/>
    <w:rsid w:val="004E4016"/>
    <w:rsid w:val="004E425A"/>
    <w:rsid w:val="004E52F0"/>
    <w:rsid w:val="004E5F34"/>
    <w:rsid w:val="004E625D"/>
    <w:rsid w:val="004E6473"/>
    <w:rsid w:val="004F3140"/>
    <w:rsid w:val="004F6098"/>
    <w:rsid w:val="00500F4C"/>
    <w:rsid w:val="00500FF5"/>
    <w:rsid w:val="00501B3B"/>
    <w:rsid w:val="00502155"/>
    <w:rsid w:val="005023E1"/>
    <w:rsid w:val="005027C1"/>
    <w:rsid w:val="00502A4C"/>
    <w:rsid w:val="0050347E"/>
    <w:rsid w:val="00504074"/>
    <w:rsid w:val="005042BB"/>
    <w:rsid w:val="0050568E"/>
    <w:rsid w:val="005112DE"/>
    <w:rsid w:val="00512696"/>
    <w:rsid w:val="00513089"/>
    <w:rsid w:val="005154A7"/>
    <w:rsid w:val="00522E3D"/>
    <w:rsid w:val="00523BA3"/>
    <w:rsid w:val="00523C1A"/>
    <w:rsid w:val="00525D67"/>
    <w:rsid w:val="00525D7A"/>
    <w:rsid w:val="005262AA"/>
    <w:rsid w:val="00526CCF"/>
    <w:rsid w:val="00526F14"/>
    <w:rsid w:val="0053039A"/>
    <w:rsid w:val="005306E6"/>
    <w:rsid w:val="005318D4"/>
    <w:rsid w:val="00531AD3"/>
    <w:rsid w:val="00532B7B"/>
    <w:rsid w:val="00532D7B"/>
    <w:rsid w:val="00534021"/>
    <w:rsid w:val="00534200"/>
    <w:rsid w:val="00534258"/>
    <w:rsid w:val="00536493"/>
    <w:rsid w:val="00536C97"/>
    <w:rsid w:val="00537CEC"/>
    <w:rsid w:val="005425CF"/>
    <w:rsid w:val="0054398C"/>
    <w:rsid w:val="00543C78"/>
    <w:rsid w:val="00545C57"/>
    <w:rsid w:val="00546190"/>
    <w:rsid w:val="005469E8"/>
    <w:rsid w:val="00546C7D"/>
    <w:rsid w:val="00550C18"/>
    <w:rsid w:val="005510A5"/>
    <w:rsid w:val="00556214"/>
    <w:rsid w:val="00561ED3"/>
    <w:rsid w:val="00562468"/>
    <w:rsid w:val="00562970"/>
    <w:rsid w:val="00564936"/>
    <w:rsid w:val="00564FA2"/>
    <w:rsid w:val="005656C3"/>
    <w:rsid w:val="00570E5C"/>
    <w:rsid w:val="00571DE2"/>
    <w:rsid w:val="00572088"/>
    <w:rsid w:val="00572775"/>
    <w:rsid w:val="00573284"/>
    <w:rsid w:val="0057394D"/>
    <w:rsid w:val="00574226"/>
    <w:rsid w:val="0057752D"/>
    <w:rsid w:val="00577D40"/>
    <w:rsid w:val="00577DAB"/>
    <w:rsid w:val="0058538E"/>
    <w:rsid w:val="00585CBA"/>
    <w:rsid w:val="00586003"/>
    <w:rsid w:val="00587327"/>
    <w:rsid w:val="00587750"/>
    <w:rsid w:val="00587E0B"/>
    <w:rsid w:val="00590122"/>
    <w:rsid w:val="005901BC"/>
    <w:rsid w:val="00591466"/>
    <w:rsid w:val="005918A2"/>
    <w:rsid w:val="00591B66"/>
    <w:rsid w:val="0059274A"/>
    <w:rsid w:val="00592E4E"/>
    <w:rsid w:val="005943DE"/>
    <w:rsid w:val="00595408"/>
    <w:rsid w:val="00595B77"/>
    <w:rsid w:val="005A028F"/>
    <w:rsid w:val="005A1326"/>
    <w:rsid w:val="005A192A"/>
    <w:rsid w:val="005A30DB"/>
    <w:rsid w:val="005A3C99"/>
    <w:rsid w:val="005A730F"/>
    <w:rsid w:val="005B102C"/>
    <w:rsid w:val="005B10BC"/>
    <w:rsid w:val="005B380D"/>
    <w:rsid w:val="005B4D4C"/>
    <w:rsid w:val="005B5C3F"/>
    <w:rsid w:val="005B629F"/>
    <w:rsid w:val="005B671B"/>
    <w:rsid w:val="005C1780"/>
    <w:rsid w:val="005C1B53"/>
    <w:rsid w:val="005C3909"/>
    <w:rsid w:val="005C3D1F"/>
    <w:rsid w:val="005C503F"/>
    <w:rsid w:val="005C54A7"/>
    <w:rsid w:val="005C6078"/>
    <w:rsid w:val="005C669C"/>
    <w:rsid w:val="005C7984"/>
    <w:rsid w:val="005C7E19"/>
    <w:rsid w:val="005D08DB"/>
    <w:rsid w:val="005D36E8"/>
    <w:rsid w:val="005D4697"/>
    <w:rsid w:val="005D4FB3"/>
    <w:rsid w:val="005D5D78"/>
    <w:rsid w:val="005D6843"/>
    <w:rsid w:val="005D74F9"/>
    <w:rsid w:val="005E1184"/>
    <w:rsid w:val="005E1378"/>
    <w:rsid w:val="005E1C6D"/>
    <w:rsid w:val="005E1EC6"/>
    <w:rsid w:val="005E3F9C"/>
    <w:rsid w:val="005E438F"/>
    <w:rsid w:val="005E4DD4"/>
    <w:rsid w:val="005E6251"/>
    <w:rsid w:val="005E7B4B"/>
    <w:rsid w:val="005F0323"/>
    <w:rsid w:val="005F0FA9"/>
    <w:rsid w:val="005F1F60"/>
    <w:rsid w:val="005F646C"/>
    <w:rsid w:val="005F7A97"/>
    <w:rsid w:val="006000AE"/>
    <w:rsid w:val="0060025B"/>
    <w:rsid w:val="00602EA9"/>
    <w:rsid w:val="00603BD4"/>
    <w:rsid w:val="006046A2"/>
    <w:rsid w:val="00604B4D"/>
    <w:rsid w:val="0060526E"/>
    <w:rsid w:val="00605870"/>
    <w:rsid w:val="00605997"/>
    <w:rsid w:val="00606AF3"/>
    <w:rsid w:val="006078A3"/>
    <w:rsid w:val="00610103"/>
    <w:rsid w:val="006105CB"/>
    <w:rsid w:val="006114E4"/>
    <w:rsid w:val="006144E3"/>
    <w:rsid w:val="006160D2"/>
    <w:rsid w:val="00617E1D"/>
    <w:rsid w:val="00617F08"/>
    <w:rsid w:val="0062037F"/>
    <w:rsid w:val="006210C5"/>
    <w:rsid w:val="00623768"/>
    <w:rsid w:val="006245A4"/>
    <w:rsid w:val="00625B7A"/>
    <w:rsid w:val="00625FBE"/>
    <w:rsid w:val="00627C6D"/>
    <w:rsid w:val="00633F04"/>
    <w:rsid w:val="00635553"/>
    <w:rsid w:val="0063759B"/>
    <w:rsid w:val="00640263"/>
    <w:rsid w:val="00640316"/>
    <w:rsid w:val="0064067A"/>
    <w:rsid w:val="006418B7"/>
    <w:rsid w:val="00641B83"/>
    <w:rsid w:val="00641FB5"/>
    <w:rsid w:val="00641FD5"/>
    <w:rsid w:val="0064219E"/>
    <w:rsid w:val="00642464"/>
    <w:rsid w:val="006447E7"/>
    <w:rsid w:val="006466A8"/>
    <w:rsid w:val="00646D8A"/>
    <w:rsid w:val="006509AD"/>
    <w:rsid w:val="00650B79"/>
    <w:rsid w:val="0065286B"/>
    <w:rsid w:val="00652A4C"/>
    <w:rsid w:val="00653403"/>
    <w:rsid w:val="006534AB"/>
    <w:rsid w:val="006540F7"/>
    <w:rsid w:val="006541DF"/>
    <w:rsid w:val="00654391"/>
    <w:rsid w:val="006544A5"/>
    <w:rsid w:val="0065520E"/>
    <w:rsid w:val="00656EA9"/>
    <w:rsid w:val="00657988"/>
    <w:rsid w:val="00660062"/>
    <w:rsid w:val="006612EB"/>
    <w:rsid w:val="00662B69"/>
    <w:rsid w:val="00663A56"/>
    <w:rsid w:val="00663B98"/>
    <w:rsid w:val="00666799"/>
    <w:rsid w:val="00667344"/>
    <w:rsid w:val="006709AD"/>
    <w:rsid w:val="00671FFA"/>
    <w:rsid w:val="006734B1"/>
    <w:rsid w:val="006740C6"/>
    <w:rsid w:val="006758F9"/>
    <w:rsid w:val="00676747"/>
    <w:rsid w:val="00677605"/>
    <w:rsid w:val="00680B4D"/>
    <w:rsid w:val="00682122"/>
    <w:rsid w:val="00682501"/>
    <w:rsid w:val="0068599C"/>
    <w:rsid w:val="00685C6F"/>
    <w:rsid w:val="0069275E"/>
    <w:rsid w:val="00693CD3"/>
    <w:rsid w:val="0069402A"/>
    <w:rsid w:val="00694CDF"/>
    <w:rsid w:val="00694E96"/>
    <w:rsid w:val="00696FAE"/>
    <w:rsid w:val="006A0815"/>
    <w:rsid w:val="006A0E95"/>
    <w:rsid w:val="006A0FF3"/>
    <w:rsid w:val="006A1177"/>
    <w:rsid w:val="006A2428"/>
    <w:rsid w:val="006A3D78"/>
    <w:rsid w:val="006A62DE"/>
    <w:rsid w:val="006B10DD"/>
    <w:rsid w:val="006B16E9"/>
    <w:rsid w:val="006B1B10"/>
    <w:rsid w:val="006B2AE5"/>
    <w:rsid w:val="006B2FE5"/>
    <w:rsid w:val="006B37B3"/>
    <w:rsid w:val="006B3F08"/>
    <w:rsid w:val="006B4AEF"/>
    <w:rsid w:val="006B5B47"/>
    <w:rsid w:val="006C03BB"/>
    <w:rsid w:val="006C0EC6"/>
    <w:rsid w:val="006C16CC"/>
    <w:rsid w:val="006C369B"/>
    <w:rsid w:val="006C4B14"/>
    <w:rsid w:val="006C5A9D"/>
    <w:rsid w:val="006C6467"/>
    <w:rsid w:val="006C6634"/>
    <w:rsid w:val="006C673E"/>
    <w:rsid w:val="006C7C37"/>
    <w:rsid w:val="006D0C28"/>
    <w:rsid w:val="006D1A44"/>
    <w:rsid w:val="006D41FF"/>
    <w:rsid w:val="006D54BE"/>
    <w:rsid w:val="006D7222"/>
    <w:rsid w:val="006E0F9B"/>
    <w:rsid w:val="006E1519"/>
    <w:rsid w:val="006E2AD2"/>
    <w:rsid w:val="006E691D"/>
    <w:rsid w:val="006E7A34"/>
    <w:rsid w:val="006E7CCB"/>
    <w:rsid w:val="006F06F1"/>
    <w:rsid w:val="006F1BCD"/>
    <w:rsid w:val="006F534B"/>
    <w:rsid w:val="006F6A00"/>
    <w:rsid w:val="00700F7E"/>
    <w:rsid w:val="007022D2"/>
    <w:rsid w:val="00702C2C"/>
    <w:rsid w:val="00703D41"/>
    <w:rsid w:val="0070404D"/>
    <w:rsid w:val="00704209"/>
    <w:rsid w:val="00705D5C"/>
    <w:rsid w:val="00705EB1"/>
    <w:rsid w:val="0070620A"/>
    <w:rsid w:val="00707102"/>
    <w:rsid w:val="00710E7F"/>
    <w:rsid w:val="00711763"/>
    <w:rsid w:val="00711B9C"/>
    <w:rsid w:val="007120A4"/>
    <w:rsid w:val="00713AE1"/>
    <w:rsid w:val="00714BEC"/>
    <w:rsid w:val="007171C0"/>
    <w:rsid w:val="0072058A"/>
    <w:rsid w:val="00720E39"/>
    <w:rsid w:val="00721415"/>
    <w:rsid w:val="00722BE3"/>
    <w:rsid w:val="00724244"/>
    <w:rsid w:val="00724858"/>
    <w:rsid w:val="00727787"/>
    <w:rsid w:val="00727E97"/>
    <w:rsid w:val="00730362"/>
    <w:rsid w:val="00730D90"/>
    <w:rsid w:val="0073176D"/>
    <w:rsid w:val="00732766"/>
    <w:rsid w:val="00733B5F"/>
    <w:rsid w:val="00733CCC"/>
    <w:rsid w:val="00733F5F"/>
    <w:rsid w:val="00734147"/>
    <w:rsid w:val="00734509"/>
    <w:rsid w:val="00734EA8"/>
    <w:rsid w:val="00736980"/>
    <w:rsid w:val="00736CF5"/>
    <w:rsid w:val="00736E7E"/>
    <w:rsid w:val="00737193"/>
    <w:rsid w:val="007371F4"/>
    <w:rsid w:val="00740A8E"/>
    <w:rsid w:val="00740D2A"/>
    <w:rsid w:val="0074529F"/>
    <w:rsid w:val="007460C4"/>
    <w:rsid w:val="00746655"/>
    <w:rsid w:val="0074683A"/>
    <w:rsid w:val="00750038"/>
    <w:rsid w:val="007515CD"/>
    <w:rsid w:val="00753E45"/>
    <w:rsid w:val="00754890"/>
    <w:rsid w:val="007550D8"/>
    <w:rsid w:val="0075569B"/>
    <w:rsid w:val="00755D5E"/>
    <w:rsid w:val="007565AA"/>
    <w:rsid w:val="00761019"/>
    <w:rsid w:val="00761D3A"/>
    <w:rsid w:val="00763DF0"/>
    <w:rsid w:val="007660B3"/>
    <w:rsid w:val="00766719"/>
    <w:rsid w:val="00774BF0"/>
    <w:rsid w:val="00774D20"/>
    <w:rsid w:val="007752E4"/>
    <w:rsid w:val="0077570B"/>
    <w:rsid w:val="00776E8F"/>
    <w:rsid w:val="00777177"/>
    <w:rsid w:val="0077795E"/>
    <w:rsid w:val="00781DEE"/>
    <w:rsid w:val="00783255"/>
    <w:rsid w:val="00783543"/>
    <w:rsid w:val="007837F6"/>
    <w:rsid w:val="007849D2"/>
    <w:rsid w:val="00784AFD"/>
    <w:rsid w:val="00785DC5"/>
    <w:rsid w:val="00785E01"/>
    <w:rsid w:val="0078635F"/>
    <w:rsid w:val="00786A41"/>
    <w:rsid w:val="007874A2"/>
    <w:rsid w:val="007909A9"/>
    <w:rsid w:val="00790E06"/>
    <w:rsid w:val="00792B9C"/>
    <w:rsid w:val="00793BC5"/>
    <w:rsid w:val="00794335"/>
    <w:rsid w:val="007950F5"/>
    <w:rsid w:val="0079566B"/>
    <w:rsid w:val="007957A4"/>
    <w:rsid w:val="007962AC"/>
    <w:rsid w:val="00797534"/>
    <w:rsid w:val="00797A49"/>
    <w:rsid w:val="00797F35"/>
    <w:rsid w:val="007A0BF2"/>
    <w:rsid w:val="007A234B"/>
    <w:rsid w:val="007A261C"/>
    <w:rsid w:val="007A3EE3"/>
    <w:rsid w:val="007A4202"/>
    <w:rsid w:val="007A421C"/>
    <w:rsid w:val="007A5ED2"/>
    <w:rsid w:val="007A5F51"/>
    <w:rsid w:val="007A635A"/>
    <w:rsid w:val="007A666C"/>
    <w:rsid w:val="007A79B6"/>
    <w:rsid w:val="007B1A22"/>
    <w:rsid w:val="007B1EAC"/>
    <w:rsid w:val="007B5B5E"/>
    <w:rsid w:val="007B63E4"/>
    <w:rsid w:val="007C2297"/>
    <w:rsid w:val="007C25CB"/>
    <w:rsid w:val="007C2A71"/>
    <w:rsid w:val="007C5352"/>
    <w:rsid w:val="007C5F99"/>
    <w:rsid w:val="007C669C"/>
    <w:rsid w:val="007C7FDB"/>
    <w:rsid w:val="007D0ADA"/>
    <w:rsid w:val="007D2415"/>
    <w:rsid w:val="007D2423"/>
    <w:rsid w:val="007D312E"/>
    <w:rsid w:val="007D3872"/>
    <w:rsid w:val="007D4667"/>
    <w:rsid w:val="007D51B9"/>
    <w:rsid w:val="007D581D"/>
    <w:rsid w:val="007D5D88"/>
    <w:rsid w:val="007D7EC6"/>
    <w:rsid w:val="007E0520"/>
    <w:rsid w:val="007E0EB6"/>
    <w:rsid w:val="007E13FE"/>
    <w:rsid w:val="007E227A"/>
    <w:rsid w:val="007E22BD"/>
    <w:rsid w:val="007E6264"/>
    <w:rsid w:val="007F0A2F"/>
    <w:rsid w:val="007F2BCD"/>
    <w:rsid w:val="007F32D0"/>
    <w:rsid w:val="007F4414"/>
    <w:rsid w:val="007F5EEF"/>
    <w:rsid w:val="007F6142"/>
    <w:rsid w:val="007F772B"/>
    <w:rsid w:val="007F7FE8"/>
    <w:rsid w:val="008015AB"/>
    <w:rsid w:val="00804A5F"/>
    <w:rsid w:val="00804DDF"/>
    <w:rsid w:val="0080537B"/>
    <w:rsid w:val="0080626E"/>
    <w:rsid w:val="008073F8"/>
    <w:rsid w:val="00811BAA"/>
    <w:rsid w:val="0081238E"/>
    <w:rsid w:val="008141C3"/>
    <w:rsid w:val="0081446C"/>
    <w:rsid w:val="00822671"/>
    <w:rsid w:val="008234D3"/>
    <w:rsid w:val="008240C4"/>
    <w:rsid w:val="00824184"/>
    <w:rsid w:val="00825096"/>
    <w:rsid w:val="00825F3F"/>
    <w:rsid w:val="008268F2"/>
    <w:rsid w:val="008318F5"/>
    <w:rsid w:val="00832D21"/>
    <w:rsid w:val="00834541"/>
    <w:rsid w:val="008349C8"/>
    <w:rsid w:val="00835647"/>
    <w:rsid w:val="0083596C"/>
    <w:rsid w:val="00836164"/>
    <w:rsid w:val="00841BEE"/>
    <w:rsid w:val="008421F0"/>
    <w:rsid w:val="00843458"/>
    <w:rsid w:val="00844030"/>
    <w:rsid w:val="00844148"/>
    <w:rsid w:val="00847CD9"/>
    <w:rsid w:val="00847E88"/>
    <w:rsid w:val="00851B92"/>
    <w:rsid w:val="008526C6"/>
    <w:rsid w:val="0085444D"/>
    <w:rsid w:val="00854773"/>
    <w:rsid w:val="0085554B"/>
    <w:rsid w:val="00856C43"/>
    <w:rsid w:val="0085785B"/>
    <w:rsid w:val="00857BE1"/>
    <w:rsid w:val="00860482"/>
    <w:rsid w:val="00860DEB"/>
    <w:rsid w:val="008614A8"/>
    <w:rsid w:val="0086260A"/>
    <w:rsid w:val="0086328A"/>
    <w:rsid w:val="00864BDD"/>
    <w:rsid w:val="00866A8D"/>
    <w:rsid w:val="00867CC5"/>
    <w:rsid w:val="00867D3C"/>
    <w:rsid w:val="00870E52"/>
    <w:rsid w:val="00871A47"/>
    <w:rsid w:val="008738B2"/>
    <w:rsid w:val="0087616D"/>
    <w:rsid w:val="00876403"/>
    <w:rsid w:val="00876BBD"/>
    <w:rsid w:val="0087706B"/>
    <w:rsid w:val="00881712"/>
    <w:rsid w:val="0088182B"/>
    <w:rsid w:val="00882F59"/>
    <w:rsid w:val="00883DD1"/>
    <w:rsid w:val="00884BD7"/>
    <w:rsid w:val="00885074"/>
    <w:rsid w:val="0088524A"/>
    <w:rsid w:val="00885555"/>
    <w:rsid w:val="008866C4"/>
    <w:rsid w:val="00886813"/>
    <w:rsid w:val="00887291"/>
    <w:rsid w:val="00887685"/>
    <w:rsid w:val="0089144B"/>
    <w:rsid w:val="00891EBF"/>
    <w:rsid w:val="00892058"/>
    <w:rsid w:val="00893E26"/>
    <w:rsid w:val="00895D6E"/>
    <w:rsid w:val="00896ACD"/>
    <w:rsid w:val="008A0174"/>
    <w:rsid w:val="008A1C86"/>
    <w:rsid w:val="008A2EA6"/>
    <w:rsid w:val="008A4A31"/>
    <w:rsid w:val="008A5BFA"/>
    <w:rsid w:val="008A6612"/>
    <w:rsid w:val="008A6FCC"/>
    <w:rsid w:val="008A73C9"/>
    <w:rsid w:val="008A7F78"/>
    <w:rsid w:val="008B1896"/>
    <w:rsid w:val="008B19F5"/>
    <w:rsid w:val="008B1A88"/>
    <w:rsid w:val="008B2A10"/>
    <w:rsid w:val="008B2B9C"/>
    <w:rsid w:val="008B6979"/>
    <w:rsid w:val="008B6B1A"/>
    <w:rsid w:val="008B7375"/>
    <w:rsid w:val="008C03FB"/>
    <w:rsid w:val="008C08EC"/>
    <w:rsid w:val="008C228E"/>
    <w:rsid w:val="008C3319"/>
    <w:rsid w:val="008C3ABA"/>
    <w:rsid w:val="008C72E5"/>
    <w:rsid w:val="008C73A0"/>
    <w:rsid w:val="008C7BD1"/>
    <w:rsid w:val="008D0AC9"/>
    <w:rsid w:val="008D21D0"/>
    <w:rsid w:val="008D2E08"/>
    <w:rsid w:val="008D30F7"/>
    <w:rsid w:val="008D326E"/>
    <w:rsid w:val="008D3B27"/>
    <w:rsid w:val="008D60DA"/>
    <w:rsid w:val="008D68FD"/>
    <w:rsid w:val="008D7569"/>
    <w:rsid w:val="008D7BED"/>
    <w:rsid w:val="008E0251"/>
    <w:rsid w:val="008E1AA7"/>
    <w:rsid w:val="008E2C4B"/>
    <w:rsid w:val="008E424C"/>
    <w:rsid w:val="008E4649"/>
    <w:rsid w:val="008E4735"/>
    <w:rsid w:val="008E4D3B"/>
    <w:rsid w:val="008E5005"/>
    <w:rsid w:val="008E58F1"/>
    <w:rsid w:val="008E686E"/>
    <w:rsid w:val="008E76CD"/>
    <w:rsid w:val="008F003C"/>
    <w:rsid w:val="008F054F"/>
    <w:rsid w:val="008F1154"/>
    <w:rsid w:val="008F1522"/>
    <w:rsid w:val="008F309B"/>
    <w:rsid w:val="008F548D"/>
    <w:rsid w:val="008F64FE"/>
    <w:rsid w:val="008F677A"/>
    <w:rsid w:val="00901B33"/>
    <w:rsid w:val="00901F9B"/>
    <w:rsid w:val="00904D81"/>
    <w:rsid w:val="00904D82"/>
    <w:rsid w:val="00905206"/>
    <w:rsid w:val="00906829"/>
    <w:rsid w:val="00907281"/>
    <w:rsid w:val="00910BA0"/>
    <w:rsid w:val="009117AB"/>
    <w:rsid w:val="00912784"/>
    <w:rsid w:val="0091292D"/>
    <w:rsid w:val="00912A60"/>
    <w:rsid w:val="00913408"/>
    <w:rsid w:val="00913614"/>
    <w:rsid w:val="0091426D"/>
    <w:rsid w:val="00915311"/>
    <w:rsid w:val="0091532A"/>
    <w:rsid w:val="00915B47"/>
    <w:rsid w:val="00916B3B"/>
    <w:rsid w:val="00917A6B"/>
    <w:rsid w:val="00920165"/>
    <w:rsid w:val="00924137"/>
    <w:rsid w:val="00925073"/>
    <w:rsid w:val="00927E2E"/>
    <w:rsid w:val="00931810"/>
    <w:rsid w:val="00932186"/>
    <w:rsid w:val="0093361F"/>
    <w:rsid w:val="009364A3"/>
    <w:rsid w:val="00936960"/>
    <w:rsid w:val="009377B1"/>
    <w:rsid w:val="00937B28"/>
    <w:rsid w:val="0094324A"/>
    <w:rsid w:val="00943808"/>
    <w:rsid w:val="009442DB"/>
    <w:rsid w:val="00953C94"/>
    <w:rsid w:val="009541A0"/>
    <w:rsid w:val="00956293"/>
    <w:rsid w:val="00957479"/>
    <w:rsid w:val="00957D94"/>
    <w:rsid w:val="0096282C"/>
    <w:rsid w:val="00962A46"/>
    <w:rsid w:val="009645F7"/>
    <w:rsid w:val="009659BD"/>
    <w:rsid w:val="0096630D"/>
    <w:rsid w:val="00966656"/>
    <w:rsid w:val="00970503"/>
    <w:rsid w:val="009712B7"/>
    <w:rsid w:val="00971AD4"/>
    <w:rsid w:val="009721DE"/>
    <w:rsid w:val="00972289"/>
    <w:rsid w:val="0097262E"/>
    <w:rsid w:val="00972826"/>
    <w:rsid w:val="00973A7C"/>
    <w:rsid w:val="00975D72"/>
    <w:rsid w:val="00976448"/>
    <w:rsid w:val="00977581"/>
    <w:rsid w:val="00977718"/>
    <w:rsid w:val="009801C6"/>
    <w:rsid w:val="00981E07"/>
    <w:rsid w:val="0098216B"/>
    <w:rsid w:val="0098379C"/>
    <w:rsid w:val="00983B18"/>
    <w:rsid w:val="00984B61"/>
    <w:rsid w:val="00986751"/>
    <w:rsid w:val="00986F76"/>
    <w:rsid w:val="00990946"/>
    <w:rsid w:val="00990F2A"/>
    <w:rsid w:val="00991E3B"/>
    <w:rsid w:val="00992F7C"/>
    <w:rsid w:val="00993CCF"/>
    <w:rsid w:val="00996717"/>
    <w:rsid w:val="00997B42"/>
    <w:rsid w:val="009A19AA"/>
    <w:rsid w:val="009A24AA"/>
    <w:rsid w:val="009A4620"/>
    <w:rsid w:val="009A7D46"/>
    <w:rsid w:val="009B0D5C"/>
    <w:rsid w:val="009B1DF4"/>
    <w:rsid w:val="009B4385"/>
    <w:rsid w:val="009B7E46"/>
    <w:rsid w:val="009C31C1"/>
    <w:rsid w:val="009C3C08"/>
    <w:rsid w:val="009C5D17"/>
    <w:rsid w:val="009C63D5"/>
    <w:rsid w:val="009C6CDA"/>
    <w:rsid w:val="009C7C65"/>
    <w:rsid w:val="009C7D13"/>
    <w:rsid w:val="009D135B"/>
    <w:rsid w:val="009D14C5"/>
    <w:rsid w:val="009D2597"/>
    <w:rsid w:val="009D334C"/>
    <w:rsid w:val="009D47F2"/>
    <w:rsid w:val="009D51D6"/>
    <w:rsid w:val="009D5CCE"/>
    <w:rsid w:val="009D6415"/>
    <w:rsid w:val="009E009B"/>
    <w:rsid w:val="009E1886"/>
    <w:rsid w:val="009E38B1"/>
    <w:rsid w:val="009F0A43"/>
    <w:rsid w:val="009F1070"/>
    <w:rsid w:val="009F1D73"/>
    <w:rsid w:val="009F1F0E"/>
    <w:rsid w:val="009F2082"/>
    <w:rsid w:val="009F2884"/>
    <w:rsid w:val="009F38B8"/>
    <w:rsid w:val="009F4F15"/>
    <w:rsid w:val="009F5874"/>
    <w:rsid w:val="009F5D63"/>
    <w:rsid w:val="009F6BC4"/>
    <w:rsid w:val="009F6DB0"/>
    <w:rsid w:val="00A00745"/>
    <w:rsid w:val="00A00C3A"/>
    <w:rsid w:val="00A01C51"/>
    <w:rsid w:val="00A02B86"/>
    <w:rsid w:val="00A0313B"/>
    <w:rsid w:val="00A03469"/>
    <w:rsid w:val="00A04C92"/>
    <w:rsid w:val="00A04D46"/>
    <w:rsid w:val="00A05547"/>
    <w:rsid w:val="00A06399"/>
    <w:rsid w:val="00A06689"/>
    <w:rsid w:val="00A067F8"/>
    <w:rsid w:val="00A06971"/>
    <w:rsid w:val="00A108DC"/>
    <w:rsid w:val="00A10F26"/>
    <w:rsid w:val="00A119F7"/>
    <w:rsid w:val="00A126E6"/>
    <w:rsid w:val="00A12B5E"/>
    <w:rsid w:val="00A140FB"/>
    <w:rsid w:val="00A145D7"/>
    <w:rsid w:val="00A16A0D"/>
    <w:rsid w:val="00A16BAF"/>
    <w:rsid w:val="00A225D8"/>
    <w:rsid w:val="00A22698"/>
    <w:rsid w:val="00A23B35"/>
    <w:rsid w:val="00A24170"/>
    <w:rsid w:val="00A24FA5"/>
    <w:rsid w:val="00A253DB"/>
    <w:rsid w:val="00A2792D"/>
    <w:rsid w:val="00A3146A"/>
    <w:rsid w:val="00A334C5"/>
    <w:rsid w:val="00A3469B"/>
    <w:rsid w:val="00A353FD"/>
    <w:rsid w:val="00A411B5"/>
    <w:rsid w:val="00A412D6"/>
    <w:rsid w:val="00A41423"/>
    <w:rsid w:val="00A4189B"/>
    <w:rsid w:val="00A428F7"/>
    <w:rsid w:val="00A437AB"/>
    <w:rsid w:val="00A45F02"/>
    <w:rsid w:val="00A46A0F"/>
    <w:rsid w:val="00A46D7D"/>
    <w:rsid w:val="00A476BB"/>
    <w:rsid w:val="00A47AC6"/>
    <w:rsid w:val="00A5030F"/>
    <w:rsid w:val="00A53542"/>
    <w:rsid w:val="00A54FD7"/>
    <w:rsid w:val="00A5696C"/>
    <w:rsid w:val="00A57E80"/>
    <w:rsid w:val="00A61F76"/>
    <w:rsid w:val="00A64E09"/>
    <w:rsid w:val="00A654B6"/>
    <w:rsid w:val="00A65BBB"/>
    <w:rsid w:val="00A66F58"/>
    <w:rsid w:val="00A670B6"/>
    <w:rsid w:val="00A67B11"/>
    <w:rsid w:val="00A67E9B"/>
    <w:rsid w:val="00A7018A"/>
    <w:rsid w:val="00A707B1"/>
    <w:rsid w:val="00A72E22"/>
    <w:rsid w:val="00A738DE"/>
    <w:rsid w:val="00A73A21"/>
    <w:rsid w:val="00A74CE3"/>
    <w:rsid w:val="00A751F0"/>
    <w:rsid w:val="00A769FC"/>
    <w:rsid w:val="00A77390"/>
    <w:rsid w:val="00A774F4"/>
    <w:rsid w:val="00A77E32"/>
    <w:rsid w:val="00A81FEF"/>
    <w:rsid w:val="00A82A10"/>
    <w:rsid w:val="00A82C14"/>
    <w:rsid w:val="00A835B0"/>
    <w:rsid w:val="00A84F78"/>
    <w:rsid w:val="00A852F0"/>
    <w:rsid w:val="00A8586D"/>
    <w:rsid w:val="00A85BDE"/>
    <w:rsid w:val="00A86793"/>
    <w:rsid w:val="00A9103B"/>
    <w:rsid w:val="00A922E3"/>
    <w:rsid w:val="00A92FE5"/>
    <w:rsid w:val="00A93C60"/>
    <w:rsid w:val="00A94A91"/>
    <w:rsid w:val="00A957BC"/>
    <w:rsid w:val="00A972B4"/>
    <w:rsid w:val="00A97705"/>
    <w:rsid w:val="00AA0942"/>
    <w:rsid w:val="00AA0E9B"/>
    <w:rsid w:val="00AA22AF"/>
    <w:rsid w:val="00AA22B4"/>
    <w:rsid w:val="00AA4600"/>
    <w:rsid w:val="00AA4F35"/>
    <w:rsid w:val="00AA7ACD"/>
    <w:rsid w:val="00AB1FA4"/>
    <w:rsid w:val="00AB337E"/>
    <w:rsid w:val="00AB580B"/>
    <w:rsid w:val="00AB5F42"/>
    <w:rsid w:val="00AB6311"/>
    <w:rsid w:val="00AB65E5"/>
    <w:rsid w:val="00AB6A7D"/>
    <w:rsid w:val="00AB6A95"/>
    <w:rsid w:val="00AB77FE"/>
    <w:rsid w:val="00AC2129"/>
    <w:rsid w:val="00AC2DFF"/>
    <w:rsid w:val="00AC4DBE"/>
    <w:rsid w:val="00AC5938"/>
    <w:rsid w:val="00AC5CDB"/>
    <w:rsid w:val="00AC6073"/>
    <w:rsid w:val="00AC6404"/>
    <w:rsid w:val="00AC67B8"/>
    <w:rsid w:val="00AC7101"/>
    <w:rsid w:val="00AD1A96"/>
    <w:rsid w:val="00AE3666"/>
    <w:rsid w:val="00AE3D2F"/>
    <w:rsid w:val="00AE4207"/>
    <w:rsid w:val="00AE6A19"/>
    <w:rsid w:val="00AF02CA"/>
    <w:rsid w:val="00AF1A5F"/>
    <w:rsid w:val="00AF25FE"/>
    <w:rsid w:val="00AF2C59"/>
    <w:rsid w:val="00AF3801"/>
    <w:rsid w:val="00AF5AC0"/>
    <w:rsid w:val="00AF5F81"/>
    <w:rsid w:val="00AF6617"/>
    <w:rsid w:val="00AF72BC"/>
    <w:rsid w:val="00B02188"/>
    <w:rsid w:val="00B0273F"/>
    <w:rsid w:val="00B0296F"/>
    <w:rsid w:val="00B02A4F"/>
    <w:rsid w:val="00B0378C"/>
    <w:rsid w:val="00B03B3E"/>
    <w:rsid w:val="00B03CAC"/>
    <w:rsid w:val="00B03DC0"/>
    <w:rsid w:val="00B04DD8"/>
    <w:rsid w:val="00B04EA1"/>
    <w:rsid w:val="00B109F4"/>
    <w:rsid w:val="00B11E2E"/>
    <w:rsid w:val="00B11F7D"/>
    <w:rsid w:val="00B1339F"/>
    <w:rsid w:val="00B133FA"/>
    <w:rsid w:val="00B13C1B"/>
    <w:rsid w:val="00B14822"/>
    <w:rsid w:val="00B14C75"/>
    <w:rsid w:val="00B156E8"/>
    <w:rsid w:val="00B16263"/>
    <w:rsid w:val="00B16AF2"/>
    <w:rsid w:val="00B2072C"/>
    <w:rsid w:val="00B21845"/>
    <w:rsid w:val="00B219E9"/>
    <w:rsid w:val="00B21CB3"/>
    <w:rsid w:val="00B22BEA"/>
    <w:rsid w:val="00B23FB8"/>
    <w:rsid w:val="00B24371"/>
    <w:rsid w:val="00B24568"/>
    <w:rsid w:val="00B27225"/>
    <w:rsid w:val="00B27501"/>
    <w:rsid w:val="00B307B2"/>
    <w:rsid w:val="00B3104B"/>
    <w:rsid w:val="00B31AF9"/>
    <w:rsid w:val="00B322E7"/>
    <w:rsid w:val="00B3323C"/>
    <w:rsid w:val="00B33894"/>
    <w:rsid w:val="00B355A5"/>
    <w:rsid w:val="00B35815"/>
    <w:rsid w:val="00B35AD5"/>
    <w:rsid w:val="00B35C2D"/>
    <w:rsid w:val="00B36286"/>
    <w:rsid w:val="00B3663E"/>
    <w:rsid w:val="00B37BBB"/>
    <w:rsid w:val="00B37BBC"/>
    <w:rsid w:val="00B37E6C"/>
    <w:rsid w:val="00B4187C"/>
    <w:rsid w:val="00B42D7D"/>
    <w:rsid w:val="00B43AB1"/>
    <w:rsid w:val="00B44166"/>
    <w:rsid w:val="00B445C3"/>
    <w:rsid w:val="00B508D9"/>
    <w:rsid w:val="00B50927"/>
    <w:rsid w:val="00B51B34"/>
    <w:rsid w:val="00B52996"/>
    <w:rsid w:val="00B54CCA"/>
    <w:rsid w:val="00B56D99"/>
    <w:rsid w:val="00B57320"/>
    <w:rsid w:val="00B603CE"/>
    <w:rsid w:val="00B60D22"/>
    <w:rsid w:val="00B60E6F"/>
    <w:rsid w:val="00B6254D"/>
    <w:rsid w:val="00B628B4"/>
    <w:rsid w:val="00B63409"/>
    <w:rsid w:val="00B63BE3"/>
    <w:rsid w:val="00B64985"/>
    <w:rsid w:val="00B64C71"/>
    <w:rsid w:val="00B65C98"/>
    <w:rsid w:val="00B66090"/>
    <w:rsid w:val="00B675CC"/>
    <w:rsid w:val="00B67A8F"/>
    <w:rsid w:val="00B67C50"/>
    <w:rsid w:val="00B7050E"/>
    <w:rsid w:val="00B71434"/>
    <w:rsid w:val="00B71BAB"/>
    <w:rsid w:val="00B71DF5"/>
    <w:rsid w:val="00B73D90"/>
    <w:rsid w:val="00B7683C"/>
    <w:rsid w:val="00B7762A"/>
    <w:rsid w:val="00B7784A"/>
    <w:rsid w:val="00B77DA5"/>
    <w:rsid w:val="00B80D6B"/>
    <w:rsid w:val="00B80DE5"/>
    <w:rsid w:val="00B81946"/>
    <w:rsid w:val="00B81BAF"/>
    <w:rsid w:val="00B83219"/>
    <w:rsid w:val="00B85891"/>
    <w:rsid w:val="00B86652"/>
    <w:rsid w:val="00B87B2E"/>
    <w:rsid w:val="00B901A6"/>
    <w:rsid w:val="00B90FCA"/>
    <w:rsid w:val="00B9112D"/>
    <w:rsid w:val="00B9274A"/>
    <w:rsid w:val="00B97823"/>
    <w:rsid w:val="00BA0DE2"/>
    <w:rsid w:val="00BA23A6"/>
    <w:rsid w:val="00BA30C8"/>
    <w:rsid w:val="00BA4651"/>
    <w:rsid w:val="00BA5A65"/>
    <w:rsid w:val="00BA6020"/>
    <w:rsid w:val="00BA7342"/>
    <w:rsid w:val="00BB000A"/>
    <w:rsid w:val="00BB2757"/>
    <w:rsid w:val="00BB422E"/>
    <w:rsid w:val="00BB6FAE"/>
    <w:rsid w:val="00BB7995"/>
    <w:rsid w:val="00BC07BB"/>
    <w:rsid w:val="00BC328D"/>
    <w:rsid w:val="00BC3327"/>
    <w:rsid w:val="00BC42A8"/>
    <w:rsid w:val="00BC55EF"/>
    <w:rsid w:val="00BC563B"/>
    <w:rsid w:val="00BC5660"/>
    <w:rsid w:val="00BC56A5"/>
    <w:rsid w:val="00BC5A7F"/>
    <w:rsid w:val="00BC627B"/>
    <w:rsid w:val="00BC6416"/>
    <w:rsid w:val="00BD1636"/>
    <w:rsid w:val="00BD17B2"/>
    <w:rsid w:val="00BD1BCD"/>
    <w:rsid w:val="00BD3ACF"/>
    <w:rsid w:val="00BD4C08"/>
    <w:rsid w:val="00BD5D27"/>
    <w:rsid w:val="00BD6F5B"/>
    <w:rsid w:val="00BD757F"/>
    <w:rsid w:val="00BD78A4"/>
    <w:rsid w:val="00BD7F8E"/>
    <w:rsid w:val="00BE1C16"/>
    <w:rsid w:val="00BE21B1"/>
    <w:rsid w:val="00BE2456"/>
    <w:rsid w:val="00BE3054"/>
    <w:rsid w:val="00BE35ED"/>
    <w:rsid w:val="00BE4287"/>
    <w:rsid w:val="00BE4AED"/>
    <w:rsid w:val="00BE4C48"/>
    <w:rsid w:val="00BE4CFD"/>
    <w:rsid w:val="00BE4E83"/>
    <w:rsid w:val="00BE7F54"/>
    <w:rsid w:val="00BF10FE"/>
    <w:rsid w:val="00BF1C11"/>
    <w:rsid w:val="00BF3A86"/>
    <w:rsid w:val="00BF3E7E"/>
    <w:rsid w:val="00BF4DB9"/>
    <w:rsid w:val="00BF6255"/>
    <w:rsid w:val="00BF6291"/>
    <w:rsid w:val="00BF6951"/>
    <w:rsid w:val="00C01498"/>
    <w:rsid w:val="00C02362"/>
    <w:rsid w:val="00C0262F"/>
    <w:rsid w:val="00C03516"/>
    <w:rsid w:val="00C03D0E"/>
    <w:rsid w:val="00C042D7"/>
    <w:rsid w:val="00C04623"/>
    <w:rsid w:val="00C05D54"/>
    <w:rsid w:val="00C060E9"/>
    <w:rsid w:val="00C104AD"/>
    <w:rsid w:val="00C107BB"/>
    <w:rsid w:val="00C10927"/>
    <w:rsid w:val="00C10C64"/>
    <w:rsid w:val="00C11F55"/>
    <w:rsid w:val="00C12BBB"/>
    <w:rsid w:val="00C1339A"/>
    <w:rsid w:val="00C1444D"/>
    <w:rsid w:val="00C14E32"/>
    <w:rsid w:val="00C158EC"/>
    <w:rsid w:val="00C16898"/>
    <w:rsid w:val="00C223E2"/>
    <w:rsid w:val="00C22FCB"/>
    <w:rsid w:val="00C23132"/>
    <w:rsid w:val="00C242BA"/>
    <w:rsid w:val="00C24C60"/>
    <w:rsid w:val="00C25409"/>
    <w:rsid w:val="00C26135"/>
    <w:rsid w:val="00C275C1"/>
    <w:rsid w:val="00C307B8"/>
    <w:rsid w:val="00C30846"/>
    <w:rsid w:val="00C30FEA"/>
    <w:rsid w:val="00C3144F"/>
    <w:rsid w:val="00C32C0F"/>
    <w:rsid w:val="00C32DC5"/>
    <w:rsid w:val="00C3391D"/>
    <w:rsid w:val="00C33D5F"/>
    <w:rsid w:val="00C362C2"/>
    <w:rsid w:val="00C363B1"/>
    <w:rsid w:val="00C36897"/>
    <w:rsid w:val="00C36DAA"/>
    <w:rsid w:val="00C373C8"/>
    <w:rsid w:val="00C412AA"/>
    <w:rsid w:val="00C42229"/>
    <w:rsid w:val="00C433A1"/>
    <w:rsid w:val="00C43EA8"/>
    <w:rsid w:val="00C44446"/>
    <w:rsid w:val="00C44995"/>
    <w:rsid w:val="00C44EF0"/>
    <w:rsid w:val="00C4515F"/>
    <w:rsid w:val="00C46F41"/>
    <w:rsid w:val="00C47F1A"/>
    <w:rsid w:val="00C505A0"/>
    <w:rsid w:val="00C52278"/>
    <w:rsid w:val="00C54133"/>
    <w:rsid w:val="00C542FD"/>
    <w:rsid w:val="00C546E5"/>
    <w:rsid w:val="00C54779"/>
    <w:rsid w:val="00C564A9"/>
    <w:rsid w:val="00C56E0B"/>
    <w:rsid w:val="00C60858"/>
    <w:rsid w:val="00C6238F"/>
    <w:rsid w:val="00C6260A"/>
    <w:rsid w:val="00C62D6C"/>
    <w:rsid w:val="00C64E30"/>
    <w:rsid w:val="00C657B1"/>
    <w:rsid w:val="00C66B3B"/>
    <w:rsid w:val="00C67690"/>
    <w:rsid w:val="00C67B55"/>
    <w:rsid w:val="00C700E2"/>
    <w:rsid w:val="00C7076D"/>
    <w:rsid w:val="00C7186E"/>
    <w:rsid w:val="00C7312C"/>
    <w:rsid w:val="00C73252"/>
    <w:rsid w:val="00C73DA3"/>
    <w:rsid w:val="00C73FEC"/>
    <w:rsid w:val="00C77AB6"/>
    <w:rsid w:val="00C805E0"/>
    <w:rsid w:val="00C820D4"/>
    <w:rsid w:val="00C83667"/>
    <w:rsid w:val="00C83C38"/>
    <w:rsid w:val="00C84710"/>
    <w:rsid w:val="00C84870"/>
    <w:rsid w:val="00C852F6"/>
    <w:rsid w:val="00C852F9"/>
    <w:rsid w:val="00C856D3"/>
    <w:rsid w:val="00C86DE7"/>
    <w:rsid w:val="00C91351"/>
    <w:rsid w:val="00C9377A"/>
    <w:rsid w:val="00C94A4D"/>
    <w:rsid w:val="00C96182"/>
    <w:rsid w:val="00C964C7"/>
    <w:rsid w:val="00C96F9A"/>
    <w:rsid w:val="00C97BF5"/>
    <w:rsid w:val="00C97E2B"/>
    <w:rsid w:val="00CA240F"/>
    <w:rsid w:val="00CA3836"/>
    <w:rsid w:val="00CA385F"/>
    <w:rsid w:val="00CA5C98"/>
    <w:rsid w:val="00CA6232"/>
    <w:rsid w:val="00CA6855"/>
    <w:rsid w:val="00CA6CA4"/>
    <w:rsid w:val="00CA6FAC"/>
    <w:rsid w:val="00CA78B7"/>
    <w:rsid w:val="00CB0F92"/>
    <w:rsid w:val="00CB2F27"/>
    <w:rsid w:val="00CB38F6"/>
    <w:rsid w:val="00CB41CC"/>
    <w:rsid w:val="00CB45CE"/>
    <w:rsid w:val="00CB5A1D"/>
    <w:rsid w:val="00CB5C7F"/>
    <w:rsid w:val="00CB641C"/>
    <w:rsid w:val="00CB66B1"/>
    <w:rsid w:val="00CB695E"/>
    <w:rsid w:val="00CB72FA"/>
    <w:rsid w:val="00CB7D1E"/>
    <w:rsid w:val="00CC263F"/>
    <w:rsid w:val="00CC3161"/>
    <w:rsid w:val="00CC351F"/>
    <w:rsid w:val="00CC4D7B"/>
    <w:rsid w:val="00CC5F86"/>
    <w:rsid w:val="00CC65E1"/>
    <w:rsid w:val="00CC6651"/>
    <w:rsid w:val="00CC6811"/>
    <w:rsid w:val="00CD018A"/>
    <w:rsid w:val="00CD040B"/>
    <w:rsid w:val="00CD235A"/>
    <w:rsid w:val="00CD2C18"/>
    <w:rsid w:val="00CD306F"/>
    <w:rsid w:val="00CD31D1"/>
    <w:rsid w:val="00CD3BF3"/>
    <w:rsid w:val="00CD563B"/>
    <w:rsid w:val="00CD67C3"/>
    <w:rsid w:val="00CD6B12"/>
    <w:rsid w:val="00CE05EC"/>
    <w:rsid w:val="00CE29B3"/>
    <w:rsid w:val="00CE3A0D"/>
    <w:rsid w:val="00CE3B2E"/>
    <w:rsid w:val="00CE409B"/>
    <w:rsid w:val="00CE5619"/>
    <w:rsid w:val="00CE7A84"/>
    <w:rsid w:val="00CE7D9D"/>
    <w:rsid w:val="00CF3024"/>
    <w:rsid w:val="00CF491E"/>
    <w:rsid w:val="00CF53E5"/>
    <w:rsid w:val="00CF6AA0"/>
    <w:rsid w:val="00D00314"/>
    <w:rsid w:val="00D00741"/>
    <w:rsid w:val="00D0103B"/>
    <w:rsid w:val="00D01A5C"/>
    <w:rsid w:val="00D01D29"/>
    <w:rsid w:val="00D02EB9"/>
    <w:rsid w:val="00D04CA3"/>
    <w:rsid w:val="00D04CD0"/>
    <w:rsid w:val="00D053F6"/>
    <w:rsid w:val="00D05BDD"/>
    <w:rsid w:val="00D06DDF"/>
    <w:rsid w:val="00D076FC"/>
    <w:rsid w:val="00D07757"/>
    <w:rsid w:val="00D07E85"/>
    <w:rsid w:val="00D10CB3"/>
    <w:rsid w:val="00D10D69"/>
    <w:rsid w:val="00D14868"/>
    <w:rsid w:val="00D14C38"/>
    <w:rsid w:val="00D16B95"/>
    <w:rsid w:val="00D210F3"/>
    <w:rsid w:val="00D21318"/>
    <w:rsid w:val="00D21FE7"/>
    <w:rsid w:val="00D221FD"/>
    <w:rsid w:val="00D23B4B"/>
    <w:rsid w:val="00D2692D"/>
    <w:rsid w:val="00D269FC"/>
    <w:rsid w:val="00D27B7C"/>
    <w:rsid w:val="00D30757"/>
    <w:rsid w:val="00D31F90"/>
    <w:rsid w:val="00D32529"/>
    <w:rsid w:val="00D332E4"/>
    <w:rsid w:val="00D33CA2"/>
    <w:rsid w:val="00D35979"/>
    <w:rsid w:val="00D40FA9"/>
    <w:rsid w:val="00D468DB"/>
    <w:rsid w:val="00D4777B"/>
    <w:rsid w:val="00D51BDC"/>
    <w:rsid w:val="00D52643"/>
    <w:rsid w:val="00D532F3"/>
    <w:rsid w:val="00D545DB"/>
    <w:rsid w:val="00D568C5"/>
    <w:rsid w:val="00D6365F"/>
    <w:rsid w:val="00D6419E"/>
    <w:rsid w:val="00D66ECA"/>
    <w:rsid w:val="00D6771F"/>
    <w:rsid w:val="00D67D05"/>
    <w:rsid w:val="00D71609"/>
    <w:rsid w:val="00D722B5"/>
    <w:rsid w:val="00D73F1F"/>
    <w:rsid w:val="00D74B16"/>
    <w:rsid w:val="00D74C56"/>
    <w:rsid w:val="00D75FCC"/>
    <w:rsid w:val="00D76779"/>
    <w:rsid w:val="00D77664"/>
    <w:rsid w:val="00D77FA3"/>
    <w:rsid w:val="00D80677"/>
    <w:rsid w:val="00D809E6"/>
    <w:rsid w:val="00D80C17"/>
    <w:rsid w:val="00D817F4"/>
    <w:rsid w:val="00D81934"/>
    <w:rsid w:val="00D82823"/>
    <w:rsid w:val="00D8315F"/>
    <w:rsid w:val="00D831F6"/>
    <w:rsid w:val="00D83E8C"/>
    <w:rsid w:val="00D84625"/>
    <w:rsid w:val="00D84B90"/>
    <w:rsid w:val="00D85BEA"/>
    <w:rsid w:val="00D87D49"/>
    <w:rsid w:val="00D90F2E"/>
    <w:rsid w:val="00D9106A"/>
    <w:rsid w:val="00D9404F"/>
    <w:rsid w:val="00D96D1E"/>
    <w:rsid w:val="00D97998"/>
    <w:rsid w:val="00DA155A"/>
    <w:rsid w:val="00DA1C09"/>
    <w:rsid w:val="00DA3424"/>
    <w:rsid w:val="00DA4534"/>
    <w:rsid w:val="00DA4BA6"/>
    <w:rsid w:val="00DA524D"/>
    <w:rsid w:val="00DA5827"/>
    <w:rsid w:val="00DA5F72"/>
    <w:rsid w:val="00DA6920"/>
    <w:rsid w:val="00DA7D51"/>
    <w:rsid w:val="00DB195E"/>
    <w:rsid w:val="00DB2623"/>
    <w:rsid w:val="00DB4015"/>
    <w:rsid w:val="00DB41B7"/>
    <w:rsid w:val="00DB4F48"/>
    <w:rsid w:val="00DB5B8B"/>
    <w:rsid w:val="00DB5BF2"/>
    <w:rsid w:val="00DB6A92"/>
    <w:rsid w:val="00DB793E"/>
    <w:rsid w:val="00DB7D1B"/>
    <w:rsid w:val="00DC0EC0"/>
    <w:rsid w:val="00DC185D"/>
    <w:rsid w:val="00DC422A"/>
    <w:rsid w:val="00DC4D15"/>
    <w:rsid w:val="00DC4F68"/>
    <w:rsid w:val="00DC6B55"/>
    <w:rsid w:val="00DC6CF2"/>
    <w:rsid w:val="00DC77D1"/>
    <w:rsid w:val="00DD0C76"/>
    <w:rsid w:val="00DD1EBA"/>
    <w:rsid w:val="00DD2787"/>
    <w:rsid w:val="00DD2C08"/>
    <w:rsid w:val="00DD501B"/>
    <w:rsid w:val="00DE00B8"/>
    <w:rsid w:val="00DE0A8E"/>
    <w:rsid w:val="00DE0F9C"/>
    <w:rsid w:val="00DE195E"/>
    <w:rsid w:val="00DE1CB7"/>
    <w:rsid w:val="00DE24F2"/>
    <w:rsid w:val="00DE324B"/>
    <w:rsid w:val="00DE4BA2"/>
    <w:rsid w:val="00DE7BF2"/>
    <w:rsid w:val="00DF057C"/>
    <w:rsid w:val="00DF1959"/>
    <w:rsid w:val="00DF2861"/>
    <w:rsid w:val="00DF3036"/>
    <w:rsid w:val="00DF626D"/>
    <w:rsid w:val="00DF62A9"/>
    <w:rsid w:val="00DF66F4"/>
    <w:rsid w:val="00DF7F97"/>
    <w:rsid w:val="00E01139"/>
    <w:rsid w:val="00E0143F"/>
    <w:rsid w:val="00E029BA"/>
    <w:rsid w:val="00E04BE9"/>
    <w:rsid w:val="00E05D8E"/>
    <w:rsid w:val="00E07AB0"/>
    <w:rsid w:val="00E07B37"/>
    <w:rsid w:val="00E07F1E"/>
    <w:rsid w:val="00E103C0"/>
    <w:rsid w:val="00E10872"/>
    <w:rsid w:val="00E10CD4"/>
    <w:rsid w:val="00E1149E"/>
    <w:rsid w:val="00E1311D"/>
    <w:rsid w:val="00E13E06"/>
    <w:rsid w:val="00E15BF7"/>
    <w:rsid w:val="00E1708D"/>
    <w:rsid w:val="00E1777A"/>
    <w:rsid w:val="00E221EC"/>
    <w:rsid w:val="00E22D14"/>
    <w:rsid w:val="00E230CD"/>
    <w:rsid w:val="00E2310E"/>
    <w:rsid w:val="00E26181"/>
    <w:rsid w:val="00E26893"/>
    <w:rsid w:val="00E322C6"/>
    <w:rsid w:val="00E343CB"/>
    <w:rsid w:val="00E3448C"/>
    <w:rsid w:val="00E34775"/>
    <w:rsid w:val="00E366D4"/>
    <w:rsid w:val="00E37545"/>
    <w:rsid w:val="00E376A6"/>
    <w:rsid w:val="00E37E82"/>
    <w:rsid w:val="00E417AD"/>
    <w:rsid w:val="00E41FD4"/>
    <w:rsid w:val="00E4243C"/>
    <w:rsid w:val="00E431A7"/>
    <w:rsid w:val="00E437B7"/>
    <w:rsid w:val="00E444A3"/>
    <w:rsid w:val="00E452D4"/>
    <w:rsid w:val="00E47677"/>
    <w:rsid w:val="00E502F2"/>
    <w:rsid w:val="00E50E47"/>
    <w:rsid w:val="00E51EF5"/>
    <w:rsid w:val="00E52DBB"/>
    <w:rsid w:val="00E537A5"/>
    <w:rsid w:val="00E53E01"/>
    <w:rsid w:val="00E53FA2"/>
    <w:rsid w:val="00E54A9B"/>
    <w:rsid w:val="00E55742"/>
    <w:rsid w:val="00E55FD6"/>
    <w:rsid w:val="00E56C9C"/>
    <w:rsid w:val="00E57844"/>
    <w:rsid w:val="00E57925"/>
    <w:rsid w:val="00E57AA3"/>
    <w:rsid w:val="00E57C53"/>
    <w:rsid w:val="00E57D96"/>
    <w:rsid w:val="00E623D5"/>
    <w:rsid w:val="00E667BC"/>
    <w:rsid w:val="00E66C19"/>
    <w:rsid w:val="00E673DB"/>
    <w:rsid w:val="00E704E0"/>
    <w:rsid w:val="00E705AD"/>
    <w:rsid w:val="00E70E36"/>
    <w:rsid w:val="00E715E9"/>
    <w:rsid w:val="00E71A51"/>
    <w:rsid w:val="00E73B7A"/>
    <w:rsid w:val="00E73BA8"/>
    <w:rsid w:val="00E74AAD"/>
    <w:rsid w:val="00E76098"/>
    <w:rsid w:val="00E76EEF"/>
    <w:rsid w:val="00E80111"/>
    <w:rsid w:val="00E80A97"/>
    <w:rsid w:val="00E82256"/>
    <w:rsid w:val="00E82CA1"/>
    <w:rsid w:val="00E830C6"/>
    <w:rsid w:val="00E85024"/>
    <w:rsid w:val="00E85865"/>
    <w:rsid w:val="00E86851"/>
    <w:rsid w:val="00E87020"/>
    <w:rsid w:val="00E87EEE"/>
    <w:rsid w:val="00E90833"/>
    <w:rsid w:val="00E9108E"/>
    <w:rsid w:val="00E9147A"/>
    <w:rsid w:val="00E92F79"/>
    <w:rsid w:val="00E93244"/>
    <w:rsid w:val="00E9371B"/>
    <w:rsid w:val="00E94BF3"/>
    <w:rsid w:val="00E94F59"/>
    <w:rsid w:val="00EA1C63"/>
    <w:rsid w:val="00EA2494"/>
    <w:rsid w:val="00EA456E"/>
    <w:rsid w:val="00EA4B4D"/>
    <w:rsid w:val="00EA618B"/>
    <w:rsid w:val="00EA62B5"/>
    <w:rsid w:val="00EA6B17"/>
    <w:rsid w:val="00EA79D4"/>
    <w:rsid w:val="00EA7CC4"/>
    <w:rsid w:val="00EA7FE3"/>
    <w:rsid w:val="00EB19A9"/>
    <w:rsid w:val="00EB1AC2"/>
    <w:rsid w:val="00EB2A74"/>
    <w:rsid w:val="00EB4C28"/>
    <w:rsid w:val="00EB601F"/>
    <w:rsid w:val="00EB7203"/>
    <w:rsid w:val="00EB7BB2"/>
    <w:rsid w:val="00EC0112"/>
    <w:rsid w:val="00EC1909"/>
    <w:rsid w:val="00EC24E7"/>
    <w:rsid w:val="00EC38E4"/>
    <w:rsid w:val="00EC427B"/>
    <w:rsid w:val="00EC498F"/>
    <w:rsid w:val="00EC52C2"/>
    <w:rsid w:val="00ED0947"/>
    <w:rsid w:val="00ED099F"/>
    <w:rsid w:val="00ED0B67"/>
    <w:rsid w:val="00ED0F23"/>
    <w:rsid w:val="00ED19C6"/>
    <w:rsid w:val="00ED363B"/>
    <w:rsid w:val="00ED4454"/>
    <w:rsid w:val="00ED502F"/>
    <w:rsid w:val="00ED5543"/>
    <w:rsid w:val="00ED5FC9"/>
    <w:rsid w:val="00ED64B6"/>
    <w:rsid w:val="00EE00F3"/>
    <w:rsid w:val="00EE0C0C"/>
    <w:rsid w:val="00EE2EB7"/>
    <w:rsid w:val="00EE5617"/>
    <w:rsid w:val="00EE6A3E"/>
    <w:rsid w:val="00EF0EC2"/>
    <w:rsid w:val="00EF51BB"/>
    <w:rsid w:val="00EF598F"/>
    <w:rsid w:val="00EF6B9C"/>
    <w:rsid w:val="00EF7CAA"/>
    <w:rsid w:val="00F025C7"/>
    <w:rsid w:val="00F02CD0"/>
    <w:rsid w:val="00F02DFF"/>
    <w:rsid w:val="00F04434"/>
    <w:rsid w:val="00F04480"/>
    <w:rsid w:val="00F064F6"/>
    <w:rsid w:val="00F07F08"/>
    <w:rsid w:val="00F100B8"/>
    <w:rsid w:val="00F101EA"/>
    <w:rsid w:val="00F11DAA"/>
    <w:rsid w:val="00F121FC"/>
    <w:rsid w:val="00F12EB7"/>
    <w:rsid w:val="00F131DE"/>
    <w:rsid w:val="00F13964"/>
    <w:rsid w:val="00F1438A"/>
    <w:rsid w:val="00F14511"/>
    <w:rsid w:val="00F154B8"/>
    <w:rsid w:val="00F1566A"/>
    <w:rsid w:val="00F20632"/>
    <w:rsid w:val="00F263BE"/>
    <w:rsid w:val="00F27218"/>
    <w:rsid w:val="00F276DA"/>
    <w:rsid w:val="00F27FCC"/>
    <w:rsid w:val="00F3134B"/>
    <w:rsid w:val="00F32A16"/>
    <w:rsid w:val="00F35A52"/>
    <w:rsid w:val="00F40412"/>
    <w:rsid w:val="00F41A41"/>
    <w:rsid w:val="00F420F5"/>
    <w:rsid w:val="00F432FD"/>
    <w:rsid w:val="00F43D9F"/>
    <w:rsid w:val="00F43EF3"/>
    <w:rsid w:val="00F453E3"/>
    <w:rsid w:val="00F457F5"/>
    <w:rsid w:val="00F507C1"/>
    <w:rsid w:val="00F5238F"/>
    <w:rsid w:val="00F553A7"/>
    <w:rsid w:val="00F55B92"/>
    <w:rsid w:val="00F56454"/>
    <w:rsid w:val="00F5698B"/>
    <w:rsid w:val="00F57550"/>
    <w:rsid w:val="00F57C22"/>
    <w:rsid w:val="00F60267"/>
    <w:rsid w:val="00F60707"/>
    <w:rsid w:val="00F621DE"/>
    <w:rsid w:val="00F634A9"/>
    <w:rsid w:val="00F6641F"/>
    <w:rsid w:val="00F67368"/>
    <w:rsid w:val="00F67DF0"/>
    <w:rsid w:val="00F70746"/>
    <w:rsid w:val="00F70777"/>
    <w:rsid w:val="00F70D40"/>
    <w:rsid w:val="00F70E19"/>
    <w:rsid w:val="00F715F2"/>
    <w:rsid w:val="00F71DBA"/>
    <w:rsid w:val="00F72397"/>
    <w:rsid w:val="00F72D0E"/>
    <w:rsid w:val="00F74E2A"/>
    <w:rsid w:val="00F75208"/>
    <w:rsid w:val="00F767A4"/>
    <w:rsid w:val="00F77158"/>
    <w:rsid w:val="00F774CE"/>
    <w:rsid w:val="00F77F16"/>
    <w:rsid w:val="00F816AF"/>
    <w:rsid w:val="00F81F50"/>
    <w:rsid w:val="00F83222"/>
    <w:rsid w:val="00F83271"/>
    <w:rsid w:val="00F83800"/>
    <w:rsid w:val="00F83BA1"/>
    <w:rsid w:val="00F850C2"/>
    <w:rsid w:val="00F85514"/>
    <w:rsid w:val="00F85F8D"/>
    <w:rsid w:val="00F86241"/>
    <w:rsid w:val="00F87A22"/>
    <w:rsid w:val="00F920B4"/>
    <w:rsid w:val="00F9678E"/>
    <w:rsid w:val="00F96F1C"/>
    <w:rsid w:val="00F97204"/>
    <w:rsid w:val="00F97B58"/>
    <w:rsid w:val="00FA06B5"/>
    <w:rsid w:val="00FA1388"/>
    <w:rsid w:val="00FA1730"/>
    <w:rsid w:val="00FA1B63"/>
    <w:rsid w:val="00FA301D"/>
    <w:rsid w:val="00FA4870"/>
    <w:rsid w:val="00FB21EA"/>
    <w:rsid w:val="00FB254E"/>
    <w:rsid w:val="00FB31F8"/>
    <w:rsid w:val="00FB3C46"/>
    <w:rsid w:val="00FB44F6"/>
    <w:rsid w:val="00FC27B2"/>
    <w:rsid w:val="00FC2F99"/>
    <w:rsid w:val="00FC3640"/>
    <w:rsid w:val="00FC59D8"/>
    <w:rsid w:val="00FC7778"/>
    <w:rsid w:val="00FC7AB3"/>
    <w:rsid w:val="00FD17E1"/>
    <w:rsid w:val="00FD316F"/>
    <w:rsid w:val="00FD506B"/>
    <w:rsid w:val="00FD5A66"/>
    <w:rsid w:val="00FD6556"/>
    <w:rsid w:val="00FE0ED9"/>
    <w:rsid w:val="00FE12CB"/>
    <w:rsid w:val="00FE18A1"/>
    <w:rsid w:val="00FE38E5"/>
    <w:rsid w:val="00FE4958"/>
    <w:rsid w:val="00FE6992"/>
    <w:rsid w:val="00FE7DC8"/>
    <w:rsid w:val="00FF00FD"/>
    <w:rsid w:val="00FF210C"/>
    <w:rsid w:val="00FF22EB"/>
    <w:rsid w:val="00FF3E6F"/>
    <w:rsid w:val="00FF7C92"/>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CC4F4"/>
  <w15:chartTrackingRefBased/>
  <w15:docId w15:val="{4E7E48BE-9030-495A-9EE5-C8E88FC6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color w:val="404040" w:themeColor="text1" w:themeTint="BF"/>
        <w:kern w:val="2"/>
        <w:sz w:val="21"/>
        <w:szCs w:val="48"/>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55A5"/>
    <w:pPr>
      <w:widowControl w:val="0"/>
      <w:jc w:val="both"/>
    </w:pPr>
  </w:style>
  <w:style w:type="paragraph" w:styleId="1">
    <w:name w:val="heading 1"/>
    <w:basedOn w:val="a"/>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
    <w:next w:val="a"/>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
    <w:next w:val="a"/>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
    <w:next w:val="a"/>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
    <w:next w:val="a"/>
    <w:link w:val="70"/>
    <w:qFormat/>
    <w:rsid w:val="00D96D1E"/>
    <w:pPr>
      <w:keepNext/>
      <w:numPr>
        <w:ilvl w:val="6"/>
        <w:numId w:val="4"/>
      </w:numPr>
      <w:outlineLvl w:val="6"/>
    </w:pPr>
    <w:rPr>
      <w:b/>
      <w:bCs/>
      <w:i/>
      <w:iCs/>
      <w:kern w:val="0"/>
      <w:sz w:val="20"/>
      <w:lang w:val="x-none" w:eastAsia="x-none"/>
    </w:rPr>
  </w:style>
  <w:style w:type="paragraph" w:styleId="8">
    <w:name w:val="heading 8"/>
    <w:basedOn w:val="a"/>
    <w:next w:val="a"/>
    <w:link w:val="80"/>
    <w:qFormat/>
    <w:rsid w:val="00D96D1E"/>
    <w:pPr>
      <w:keepNext/>
      <w:numPr>
        <w:ilvl w:val="7"/>
        <w:numId w:val="4"/>
      </w:numPr>
      <w:outlineLvl w:val="7"/>
    </w:pPr>
    <w:rPr>
      <w:b/>
      <w:bCs/>
      <w:i/>
      <w:iCs/>
      <w:kern w:val="0"/>
      <w:sz w:val="20"/>
      <w:lang w:val="x-none" w:eastAsia="x-none"/>
    </w:rPr>
  </w:style>
  <w:style w:type="paragraph" w:styleId="9">
    <w:name w:val="heading 9"/>
    <w:basedOn w:val="a"/>
    <w:next w:val="a"/>
    <w:link w:val="90"/>
    <w:qFormat/>
    <w:rsid w:val="00D96D1E"/>
    <w:pPr>
      <w:keepNext/>
      <w:numPr>
        <w:ilvl w:val="8"/>
        <w:numId w:val="4"/>
      </w:numPr>
      <w:jc w:val="center"/>
      <w:outlineLvl w:val="8"/>
    </w:pPr>
    <w:rPr>
      <w:b/>
      <w:bCs/>
      <w:iCs/>
      <w:kern w:val="0"/>
      <w:sz w:val="20"/>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4">
    <w:name w:val="页眉 字符"/>
    <w:link w:val="a3"/>
    <w:uiPriority w:val="99"/>
    <w:semiHidden/>
    <w:rsid w:val="0096630D"/>
    <w:rPr>
      <w:sz w:val="18"/>
      <w:szCs w:val="18"/>
    </w:rPr>
  </w:style>
  <w:style w:type="paragraph" w:styleId="a5">
    <w:name w:val="footer"/>
    <w:basedOn w:val="a"/>
    <w:link w:val="a6"/>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6">
    <w:name w:val="页脚 字符"/>
    <w:link w:val="a5"/>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sz w:val="24"/>
      <w:szCs w:val="24"/>
    </w:rPr>
  </w:style>
  <w:style w:type="character" w:styleId="a7">
    <w:name w:val="Hyperlink"/>
    <w:uiPriority w:val="99"/>
    <w:rsid w:val="00D96D1E"/>
    <w:rPr>
      <w:color w:val="0000FF"/>
      <w:u w:val="single"/>
    </w:rPr>
  </w:style>
  <w:style w:type="character" w:styleId="a8">
    <w:name w:val="page number"/>
    <w:basedOn w:val="a0"/>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9">
    <w:name w:val="Normal (Web)"/>
    <w:basedOn w:val="a"/>
    <w:uiPriority w:val="99"/>
    <w:rsid w:val="00D96D1E"/>
    <w:pPr>
      <w:widowControl/>
      <w:spacing w:before="100" w:beforeAutospacing="1" w:after="100" w:afterAutospacing="1"/>
      <w:jc w:val="left"/>
    </w:pPr>
    <w:rPr>
      <w:rFonts w:ascii="宋体" w:hAnsi="宋体" w:cs="宋体"/>
      <w:kern w:val="0"/>
    </w:rPr>
  </w:style>
  <w:style w:type="table" w:styleId="aa">
    <w:name w:val="Table Grid"/>
    <w:basedOn w:val="a1"/>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Char,Char"/>
    <w:basedOn w:val="a"/>
    <w:link w:val="ac"/>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
    <w:next w:val="a"/>
    <w:autoRedefine/>
    <w:uiPriority w:val="39"/>
    <w:rsid w:val="008D60DA"/>
    <w:pPr>
      <w:tabs>
        <w:tab w:val="left" w:pos="420"/>
        <w:tab w:val="right" w:leader="dot" w:pos="9746"/>
      </w:tabs>
      <w:spacing w:beforeLines="50" w:before="156"/>
    </w:pPr>
    <w:rPr>
      <w:b/>
      <w:noProof/>
      <w:kern w:val="0"/>
    </w:rPr>
  </w:style>
  <w:style w:type="paragraph" w:styleId="TOC2">
    <w:name w:val="toc 2"/>
    <w:basedOn w:val="a"/>
    <w:next w:val="a"/>
    <w:autoRedefine/>
    <w:uiPriority w:val="39"/>
    <w:rsid w:val="007371F4"/>
    <w:pPr>
      <w:tabs>
        <w:tab w:val="left" w:pos="1050"/>
        <w:tab w:val="right" w:leader="dot" w:pos="9746"/>
      </w:tabs>
      <w:ind w:leftChars="200" w:left="420"/>
    </w:pPr>
  </w:style>
  <w:style w:type="paragraph" w:styleId="TOC3">
    <w:name w:val="toc 3"/>
    <w:basedOn w:val="a"/>
    <w:next w:val="a"/>
    <w:autoRedefine/>
    <w:uiPriority w:val="39"/>
    <w:rsid w:val="00052D9D"/>
    <w:pPr>
      <w:tabs>
        <w:tab w:val="left" w:pos="1680"/>
        <w:tab w:val="right" w:leader="dot" w:pos="9746"/>
      </w:tabs>
      <w:ind w:leftChars="400" w:left="840"/>
    </w:pPr>
  </w:style>
  <w:style w:type="paragraph" w:styleId="ad">
    <w:name w:val="caption"/>
    <w:aliases w:val="QL-题注"/>
    <w:basedOn w:val="a"/>
    <w:next w:val="QL-"/>
    <w:link w:val="ae"/>
    <w:autoRedefine/>
    <w:qFormat/>
    <w:rsid w:val="00D00314"/>
    <w:pPr>
      <w:spacing w:before="480" w:after="120"/>
      <w:ind w:left="420" w:hanging="420"/>
    </w:pPr>
    <w:rPr>
      <w:b/>
      <w:kern w:val="0"/>
      <w:szCs w:val="21"/>
      <w:lang w:val="en-GB"/>
    </w:rPr>
  </w:style>
  <w:style w:type="character" w:customStyle="1" w:styleId="ae">
    <w:name w:val="题注 字符"/>
    <w:aliases w:val="QL-题注 字符"/>
    <w:link w:val="ad"/>
    <w:rsid w:val="00D00314"/>
    <w:rPr>
      <w:b/>
      <w:color w:val="404040" w:themeColor="text1" w:themeTint="BF"/>
      <w:kern w:val="0"/>
      <w:szCs w:val="21"/>
      <w:lang w:val="en-GB"/>
    </w:rPr>
  </w:style>
  <w:style w:type="paragraph" w:styleId="af">
    <w:name w:val="table of figures"/>
    <w:basedOn w:val="a"/>
    <w:next w:val="a"/>
    <w:uiPriority w:val="99"/>
    <w:rsid w:val="00FD17E1"/>
    <w:pPr>
      <w:ind w:left="420" w:hanging="420"/>
      <w:jc w:val="left"/>
    </w:pPr>
    <w:rPr>
      <w:szCs w:val="20"/>
    </w:rPr>
  </w:style>
  <w:style w:type="paragraph" w:customStyle="1" w:styleId="normalspace">
    <w:name w:val="normalspace"/>
    <w:basedOn w:val="a"/>
    <w:rsid w:val="00D96D1E"/>
    <w:pPr>
      <w:widowControl/>
    </w:pPr>
    <w:rPr>
      <w:rFonts w:ascii="ZapfCalligr BT" w:hAnsi="ZapfCalligr BT"/>
      <w:kern w:val="0"/>
      <w:sz w:val="22"/>
      <w:szCs w:val="20"/>
      <w:lang w:val="en-GB" w:eastAsia="en-US"/>
    </w:rPr>
  </w:style>
  <w:style w:type="paragraph" w:customStyle="1" w:styleId="Table">
    <w:name w:val="Table"/>
    <w:basedOn w:val="ab"/>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
    <w:next w:val="a"/>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
    <w:rsid w:val="00D96D1E"/>
    <w:pPr>
      <w:widowControl/>
      <w:tabs>
        <w:tab w:val="left" w:pos="1208"/>
      </w:tabs>
      <w:ind w:left="1775" w:hanging="1775"/>
      <w:jc w:val="left"/>
    </w:pPr>
    <w:rPr>
      <w:kern w:val="0"/>
      <w:sz w:val="20"/>
      <w:szCs w:val="20"/>
      <w:lang w:eastAsia="en-US"/>
    </w:rPr>
  </w:style>
  <w:style w:type="paragraph" w:styleId="af4">
    <w:name w:val="Normal Indent"/>
    <w:basedOn w:val="a"/>
    <w:rsid w:val="00D96D1E"/>
    <w:pPr>
      <w:ind w:firstLine="420"/>
    </w:pPr>
    <w:rPr>
      <w:szCs w:val="20"/>
    </w:rPr>
  </w:style>
  <w:style w:type="paragraph" w:styleId="af5">
    <w:name w:val="Document Map"/>
    <w:basedOn w:val="a"/>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1"/>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d"/>
    <w:autoRedefine/>
    <w:rsid w:val="00D96D1E"/>
    <w:pPr>
      <w:tabs>
        <w:tab w:val="right" w:leader="dot" w:pos="8296"/>
      </w:tabs>
      <w:ind w:left="0" w:firstLine="0"/>
    </w:pPr>
    <w:rPr>
      <w:noProof/>
    </w:rPr>
  </w:style>
  <w:style w:type="paragraph" w:customStyle="1" w:styleId="21">
    <w:name w:val="样式2"/>
    <w:basedOn w:val="ad"/>
    <w:next w:val="afc"/>
    <w:autoRedefine/>
    <w:rsid w:val="00D96D1E"/>
    <w:pPr>
      <w:tabs>
        <w:tab w:val="right" w:leader="dot" w:pos="8296"/>
      </w:tabs>
      <w:ind w:left="0" w:firstLine="0"/>
    </w:pPr>
    <w:rPr>
      <w:noProof/>
    </w:rPr>
  </w:style>
  <w:style w:type="character" w:customStyle="1" w:styleId="ac">
    <w:name w:val="正文文本 字符"/>
    <w:aliases w:val=" Char 字符,Char 字符"/>
    <w:link w:val="ab"/>
    <w:rsid w:val="00D96D1E"/>
    <w:rPr>
      <w:rFonts w:ascii="Arial" w:eastAsia="宋体" w:hAnsi="Arial" w:cs="Arial"/>
      <w:color w:val="000000"/>
      <w:kern w:val="0"/>
      <w:sz w:val="22"/>
      <w:szCs w:val="28"/>
      <w:lang w:val="en-GB"/>
    </w:rPr>
  </w:style>
  <w:style w:type="paragraph" w:styleId="afc">
    <w:name w:val="Note Heading"/>
    <w:basedOn w:val="a"/>
    <w:next w:val="a"/>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0"/>
    <w:rsid w:val="00D96D1E"/>
  </w:style>
  <w:style w:type="paragraph" w:customStyle="1" w:styleId="QL-1">
    <w:name w:val="QL-标题1"/>
    <w:basedOn w:val="1"/>
    <w:next w:val="QL-"/>
    <w:autoRedefine/>
    <w:qFormat/>
    <w:rsid w:val="00FD17E1"/>
    <w:pPr>
      <w:pageBreakBefore/>
      <w:numPr>
        <w:numId w:val="5"/>
      </w:numPr>
      <w:spacing w:before="960" w:after="60"/>
    </w:pPr>
    <w:rPr>
      <w:rFonts w:eastAsia="黑体"/>
      <w:kern w:val="0"/>
      <w:szCs w:val="48"/>
      <w:lang w:val="en-GB" w:eastAsia="zh-CN"/>
    </w:rPr>
  </w:style>
  <w:style w:type="numbering" w:styleId="111111">
    <w:name w:val="Outline List 1"/>
    <w:basedOn w:val="a2"/>
    <w:rsid w:val="00D96D1E"/>
    <w:pPr>
      <w:numPr>
        <w:numId w:val="3"/>
      </w:numPr>
    </w:pPr>
  </w:style>
  <w:style w:type="numbering" w:customStyle="1" w:styleId="1111112">
    <w:name w:val="1 / 1.1 / 1.1.12"/>
    <w:aliases w:val="Quectel编号样式1"/>
    <w:basedOn w:val="a2"/>
    <w:rsid w:val="00D96D1E"/>
  </w:style>
  <w:style w:type="numbering" w:styleId="1111110">
    <w:name w:val="Outline List 2"/>
    <w:aliases w:val="1 / 1.1 / 1.1.11,Quectel编号样式11"/>
    <w:basedOn w:val="a2"/>
    <w:next w:val="1111112"/>
    <w:rsid w:val="00D96D1E"/>
    <w:pPr>
      <w:numPr>
        <w:numId w:val="2"/>
      </w:numPr>
    </w:pPr>
  </w:style>
  <w:style w:type="paragraph" w:customStyle="1" w:styleId="QL-2">
    <w:name w:val="QL-标题2"/>
    <w:basedOn w:val="2"/>
    <w:next w:val="QL-"/>
    <w:link w:val="QL-2Char"/>
    <w:autoRedefine/>
    <w:qFormat/>
    <w:rsid w:val="00FD17E1"/>
    <w:pPr>
      <w:numPr>
        <w:numId w:val="5"/>
      </w:numPr>
      <w:tabs>
        <w:tab w:val="left" w:pos="567"/>
      </w:tabs>
      <w:spacing w:before="400" w:after="0" w:line="415" w:lineRule="auto"/>
      <w:ind w:left="0" w:firstLine="0"/>
      <w:jc w:val="left"/>
    </w:pPr>
    <w:rPr>
      <w:rFonts w:eastAsia="宋体"/>
      <w:sz w:val="28"/>
      <w:szCs w:val="21"/>
    </w:rPr>
  </w:style>
  <w:style w:type="table" w:customStyle="1" w:styleId="Quectel10">
    <w:name w:val="Quectel表格样式1"/>
    <w:basedOn w:val="aff3"/>
    <w:rsid w:val="00D96D1E"/>
    <w:rPr>
      <w:rFonts w:eastAsia="Times New Roman"/>
      <w:color w:val="auto"/>
      <w:kern w:val="0"/>
      <w:sz w:val="20"/>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
    <w:link w:val="QL-Char"/>
    <w:autoRedefine/>
    <w:qFormat/>
    <w:rsid w:val="00000ACC"/>
    <w:pPr>
      <w:ind w:firstLine="420"/>
      <w:jc w:val="left"/>
    </w:pPr>
    <w:rPr>
      <w:lang w:val="x-none"/>
    </w:rPr>
  </w:style>
  <w:style w:type="table" w:styleId="aff3">
    <w:name w:val="Table Professional"/>
    <w:basedOn w:val="a1"/>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000ACC"/>
    <w:rPr>
      <w:lang w:val="x-none"/>
    </w:rPr>
  </w:style>
  <w:style w:type="paragraph" w:customStyle="1" w:styleId="Char1TimesNewRoman">
    <w:name w:val="样式 题注 Char1 + (西文) Times New Roman 五号 两端对齐"/>
    <w:basedOn w:val="ad"/>
    <w:next w:val="QL-"/>
    <w:autoRedefine/>
    <w:qFormat/>
    <w:rsid w:val="00D00314"/>
    <w:pPr>
      <w:numPr>
        <w:numId w:val="7"/>
      </w:numPr>
    </w:pPr>
    <w:rPr>
      <w:rFonts w:cs="宋体"/>
      <w:bCs/>
    </w:rPr>
  </w:style>
  <w:style w:type="paragraph" w:customStyle="1" w:styleId="Char1TimesNewRoman0">
    <w:name w:val="样式 题注 Char1 + (西文) Times New Roman 五号"/>
    <w:basedOn w:val="ad"/>
    <w:next w:val="QL-"/>
    <w:link w:val="Char1TimesNewRomanChar"/>
    <w:rsid w:val="00D96D1E"/>
    <w:pPr>
      <w:spacing w:before="360" w:after="0"/>
      <w:ind w:left="0" w:firstLine="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d"/>
    <w:next w:val="QL-"/>
    <w:link w:val="Char1TimesNewRomanChar0"/>
    <w:rsid w:val="00D96D1E"/>
    <w:pPr>
      <w:ind w:left="0" w:firstLine="0"/>
    </w:pPr>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
    <w:uiPriority w:val="34"/>
    <w:qFormat/>
    <w:rsid w:val="00D96D1E"/>
    <w:pPr>
      <w:ind w:firstLineChars="200" w:firstLine="420"/>
    </w:pPr>
    <w:rPr>
      <w:szCs w:val="21"/>
    </w:rPr>
  </w:style>
  <w:style w:type="table" w:customStyle="1" w:styleId="13">
    <w:name w:val="浅色列表1"/>
    <w:basedOn w:val="a1"/>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1"/>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1"/>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1"/>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1"/>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1"/>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1"/>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1"/>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FD17E1"/>
    <w:rPr>
      <w:b/>
      <w:bCs/>
      <w:kern w:val="0"/>
      <w:sz w:val="28"/>
      <w:szCs w:val="21"/>
      <w:lang w:val="x-none" w:eastAsia="x-none"/>
    </w:rPr>
  </w:style>
  <w:style w:type="paragraph" w:customStyle="1" w:styleId="Bullet1">
    <w:name w:val="Bullet 1"/>
    <w:basedOn w:val="a"/>
    <w:next w:val="a"/>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sz w:val="22"/>
    </w:rPr>
  </w:style>
  <w:style w:type="character" w:customStyle="1" w:styleId="aff8">
    <w:name w:val="无间隔 字符"/>
    <w:link w:val="aff7"/>
    <w:uiPriority w:val="1"/>
    <w:rsid w:val="00D96D1E"/>
    <w:rPr>
      <w:sz w:val="22"/>
      <w:lang w:bidi="ar-SA"/>
    </w:rPr>
  </w:style>
  <w:style w:type="paragraph" w:customStyle="1" w:styleId="Kom-Header">
    <w:name w:val="Kom.-Header"/>
    <w:basedOn w:val="a"/>
    <w:rsid w:val="00D96D1E"/>
    <w:pPr>
      <w:widowControl/>
      <w:jc w:val="left"/>
    </w:pPr>
    <w:rPr>
      <w:color w:val="auto"/>
      <w:kern w:val="0"/>
      <w:sz w:val="12"/>
      <w:szCs w:val="20"/>
      <w:lang w:eastAsia="en-US"/>
    </w:rPr>
  </w:style>
  <w:style w:type="paragraph" w:styleId="TOC4">
    <w:name w:val="toc 4"/>
    <w:basedOn w:val="a"/>
    <w:next w:val="a"/>
    <w:autoRedefine/>
    <w:uiPriority w:val="39"/>
    <w:rsid w:val="00052D9D"/>
    <w:pPr>
      <w:tabs>
        <w:tab w:val="left" w:pos="2310"/>
        <w:tab w:val="right" w:leader="dot" w:pos="9736"/>
      </w:tabs>
      <w:ind w:leftChars="600" w:left="1260"/>
    </w:pPr>
  </w:style>
  <w:style w:type="paragraph" w:styleId="23">
    <w:name w:val="Body Text 2"/>
    <w:basedOn w:val="a"/>
    <w:link w:val="24"/>
    <w:uiPriority w:val="99"/>
    <w:semiHidden/>
    <w:unhideWhenUsed/>
    <w:rsid w:val="002960DF"/>
    <w:pPr>
      <w:spacing w:after="120" w:line="480" w:lineRule="auto"/>
    </w:pPr>
  </w:style>
  <w:style w:type="character" w:customStyle="1" w:styleId="24">
    <w:name w:val="正文文本 2 字符"/>
    <w:basedOn w:val="a0"/>
    <w:link w:val="23"/>
    <w:uiPriority w:val="99"/>
    <w:semiHidden/>
    <w:rsid w:val="002960DF"/>
    <w:rPr>
      <w:color w:val="404040"/>
      <w:kern w:val="2"/>
      <w:sz w:val="21"/>
      <w:szCs w:val="48"/>
    </w:rPr>
  </w:style>
  <w:style w:type="paragraph" w:styleId="TOC5">
    <w:name w:val="toc 5"/>
    <w:basedOn w:val="a"/>
    <w:next w:val="a"/>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
    <w:next w:val="a"/>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
    <w:next w:val="a"/>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
    <w:next w:val="a"/>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
    <w:next w:val="a"/>
    <w:autoRedefine/>
    <w:uiPriority w:val="39"/>
    <w:unhideWhenUsed/>
    <w:rsid w:val="00E376A6"/>
    <w:pPr>
      <w:ind w:leftChars="1600" w:left="3360"/>
    </w:pPr>
    <w:rPr>
      <w:rFonts w:asciiTheme="minorHAnsi" w:eastAsiaTheme="minorEastAsia" w:hAnsiTheme="minorHAnsi" w:cstheme="minorBidi"/>
      <w:color w:val="auto"/>
      <w:szCs w:val="22"/>
    </w:rPr>
  </w:style>
  <w:style w:type="paragraph" w:customStyle="1" w:styleId="Quectel1">
    <w:name w:val="Quectel章节标题1级"/>
    <w:basedOn w:val="1"/>
    <w:next w:val="a"/>
    <w:qFormat/>
    <w:rsid w:val="00734509"/>
    <w:pPr>
      <w:pageBreakBefore/>
      <w:numPr>
        <w:numId w:val="8"/>
      </w:numPr>
      <w:wordWrap w:val="0"/>
      <w:spacing w:before="240" w:after="40"/>
      <w:ind w:right="-459"/>
    </w:pPr>
    <w:rPr>
      <w:rFonts w:eastAsia="黑体"/>
      <w:kern w:val="0"/>
      <w:sz w:val="28"/>
      <w:szCs w:val="28"/>
      <w:lang w:val="en-US" w:eastAsia="zh-CN"/>
    </w:rPr>
  </w:style>
  <w:style w:type="paragraph" w:customStyle="1" w:styleId="Quectel2">
    <w:name w:val="Quectel章节标题2级"/>
    <w:basedOn w:val="2"/>
    <w:next w:val="a"/>
    <w:link w:val="Quectel2Char"/>
    <w:qFormat/>
    <w:rsid w:val="00734509"/>
    <w:pPr>
      <w:numPr>
        <w:numId w:val="1"/>
      </w:numPr>
      <w:tabs>
        <w:tab w:val="left" w:pos="567"/>
      </w:tabs>
      <w:spacing w:before="400" w:after="0" w:line="415" w:lineRule="auto"/>
      <w:jc w:val="left"/>
    </w:pPr>
    <w:rPr>
      <w:rFonts w:ascii="宋体" w:eastAsia="宋体" w:hAnsi="宋体" w:cs="宋体"/>
      <w:kern w:val="2"/>
      <w:sz w:val="28"/>
      <w:szCs w:val="21"/>
      <w:lang w:val="en-US" w:eastAsia="zh-CN"/>
    </w:rPr>
  </w:style>
  <w:style w:type="character" w:customStyle="1" w:styleId="Quectel2Char">
    <w:name w:val="Quectel章节标题2级 Char"/>
    <w:link w:val="Quectel2"/>
    <w:rsid w:val="00734509"/>
    <w:rPr>
      <w:rFonts w:ascii="宋体" w:hAnsi="宋体" w:cs="宋体"/>
      <w:b/>
      <w:bCs/>
      <w:color w:val="404040"/>
      <w:kern w:val="2"/>
      <w:sz w:val="28"/>
      <w:szCs w:val="21"/>
    </w:rPr>
  </w:style>
  <w:style w:type="paragraph" w:customStyle="1" w:styleId="Quectel">
    <w:name w:val="Quectel正文文本样式"/>
    <w:basedOn w:val="a"/>
    <w:link w:val="QuectelChar"/>
    <w:qFormat/>
    <w:rsid w:val="00734509"/>
    <w:pPr>
      <w:spacing w:beforeLines="200" w:before="624" w:after="160"/>
    </w:pPr>
    <w:rPr>
      <w:rFonts w:ascii="宋体" w:hAnsi="宋体" w:cs="宋体"/>
      <w:b/>
      <w:szCs w:val="21"/>
    </w:rPr>
  </w:style>
  <w:style w:type="character" w:customStyle="1" w:styleId="QuectelChar">
    <w:name w:val="Quectel正文文本样式 Char"/>
    <w:link w:val="Quectel"/>
    <w:qFormat/>
    <w:rsid w:val="00734509"/>
    <w:rPr>
      <w:rFonts w:ascii="宋体" w:hAnsi="宋体" w:cs="宋体"/>
      <w:b/>
      <w:color w:val="404040"/>
      <w:kern w:val="2"/>
      <w:sz w:val="21"/>
      <w:szCs w:val="21"/>
    </w:rPr>
  </w:style>
  <w:style w:type="paragraph" w:customStyle="1" w:styleId="Quectel3">
    <w:name w:val="Quectel章节标题3级"/>
    <w:basedOn w:val="Quectel2"/>
    <w:next w:val="Quectel"/>
    <w:autoRedefine/>
    <w:qFormat/>
    <w:rsid w:val="00DA4534"/>
    <w:pPr>
      <w:numPr>
        <w:ilvl w:val="0"/>
        <w:numId w:val="0"/>
      </w:numPr>
      <w:spacing w:before="120" w:after="120"/>
      <w:ind w:left="1200" w:hanging="720"/>
      <w:outlineLvl w:val="2"/>
    </w:pPr>
    <w:rPr>
      <w:color w:val="auto"/>
      <w:sz w:val="24"/>
    </w:rPr>
  </w:style>
  <w:style w:type="paragraph" w:customStyle="1" w:styleId="Quectel4">
    <w:name w:val="Quectel章节标题4级"/>
    <w:basedOn w:val="Quectel3"/>
    <w:next w:val="Quectel"/>
    <w:autoRedefine/>
    <w:qFormat/>
    <w:rsid w:val="00DA4534"/>
    <w:pPr>
      <w:spacing w:before="240" w:after="240"/>
      <w:ind w:left="1560" w:hanging="1080"/>
      <w:outlineLvl w:val="3"/>
    </w:pPr>
    <w:rPr>
      <w:sz w:val="21"/>
    </w:rPr>
  </w:style>
  <w:style w:type="paragraph" w:customStyle="1" w:styleId="16">
    <w:name w:val="1"/>
    <w:basedOn w:val="a"/>
    <w:next w:val="aff4"/>
    <w:uiPriority w:val="34"/>
    <w:qFormat/>
    <w:rsid w:val="00DA4534"/>
    <w:pPr>
      <w:ind w:firstLineChars="200" w:firstLine="420"/>
    </w:pPr>
    <w:rPr>
      <w:rFonts w:eastAsia="Arial" w:cs="Times New Roman"/>
      <w:szCs w:val="21"/>
    </w:rPr>
  </w:style>
  <w:style w:type="paragraph" w:customStyle="1" w:styleId="aff9">
    <w:name w:val="列出段落"/>
    <w:basedOn w:val="a"/>
    <w:uiPriority w:val="34"/>
    <w:qFormat/>
    <w:rsid w:val="00BD7F8E"/>
    <w:pPr>
      <w:ind w:firstLineChars="200" w:firstLine="420"/>
    </w:pPr>
    <w:rPr>
      <w:rFonts w:eastAsia="Arial" w:cs="Times New Roman"/>
      <w:szCs w:val="21"/>
    </w:rPr>
  </w:style>
  <w:style w:type="character" w:styleId="HTML">
    <w:name w:val="HTML Code"/>
    <w:basedOn w:val="a0"/>
    <w:uiPriority w:val="99"/>
    <w:semiHidden/>
    <w:unhideWhenUsed/>
    <w:rsid w:val="00BD7F8E"/>
    <w:rPr>
      <w:rFonts w:ascii="宋体" w:eastAsia="宋体" w:hAnsi="宋体" w:cs="宋体"/>
      <w:sz w:val="24"/>
      <w:szCs w:val="24"/>
    </w:rPr>
  </w:style>
  <w:style w:type="paragraph" w:customStyle="1" w:styleId="QuectelChart">
    <w:name w:val="Quectel Chart"/>
    <w:basedOn w:val="QL-"/>
    <w:link w:val="QuectelChartChar"/>
    <w:qFormat/>
    <w:rsid w:val="004D5777"/>
    <w:pPr>
      <w:spacing w:before="100" w:beforeAutospacing="1" w:afterLines="50" w:after="156"/>
      <w:ind w:firstLineChars="200" w:firstLine="422"/>
      <w:jc w:val="center"/>
    </w:pPr>
    <w:rPr>
      <w:b/>
      <w:color w:val="404040"/>
      <w:szCs w:val="21"/>
      <w:lang w:val="en-GB"/>
    </w:rPr>
  </w:style>
  <w:style w:type="character" w:customStyle="1" w:styleId="QuectelChartChar">
    <w:name w:val="Quectel Chart Char"/>
    <w:link w:val="QuectelChart"/>
    <w:rsid w:val="004D5777"/>
    <w:rPr>
      <w:b/>
      <w:color w:val="404040"/>
      <w:szCs w:val="21"/>
      <w:lang w:val="en-GB"/>
    </w:rPr>
  </w:style>
  <w:style w:type="character" w:customStyle="1" w:styleId="Quectel0">
    <w:name w:val="Quectel正文文本样式 字符"/>
    <w:qFormat/>
    <w:rsid w:val="00746655"/>
    <w:rPr>
      <w:color w:val="404040"/>
      <w:kern w:val="2"/>
      <w:sz w:val="21"/>
      <w:szCs w:val="28"/>
    </w:rPr>
  </w:style>
  <w:style w:type="character" w:customStyle="1" w:styleId="Char2">
    <w:name w:val="页脚 Char"/>
    <w:uiPriority w:val="99"/>
    <w:rsid w:val="00FD17E1"/>
    <w:rPr>
      <w:rFonts w:ascii="Arial" w:eastAsia="Arial" w:hAnsi="Arial"/>
      <w:color w:val="404040"/>
      <w:kern w:val="2"/>
      <w:sz w:val="18"/>
      <w:szCs w:val="18"/>
    </w:rPr>
  </w:style>
  <w:style w:type="paragraph" w:customStyle="1" w:styleId="Quectel5">
    <w:name w:val="Quectel标题5"/>
    <w:basedOn w:val="a"/>
    <w:qFormat/>
    <w:rsid w:val="008B2A10"/>
    <w:pPr>
      <w:keepNext/>
      <w:keepLines/>
      <w:tabs>
        <w:tab w:val="left" w:pos="576"/>
        <w:tab w:val="left" w:pos="993"/>
        <w:tab w:val="left" w:pos="1134"/>
        <w:tab w:val="left" w:pos="1276"/>
      </w:tabs>
      <w:spacing w:before="120" w:after="120" w:line="415" w:lineRule="auto"/>
      <w:ind w:left="1440" w:hanging="1440"/>
      <w:jc w:val="left"/>
      <w:outlineLvl w:val="4"/>
    </w:pPr>
    <w:rPr>
      <w:rFonts w:cs="Times New Roman"/>
      <w:b/>
      <w:bCs/>
      <w:color w:val="40404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33255">
      <w:bodyDiv w:val="1"/>
      <w:marLeft w:val="0"/>
      <w:marRight w:val="0"/>
      <w:marTop w:val="0"/>
      <w:marBottom w:val="0"/>
      <w:divBdr>
        <w:top w:val="none" w:sz="0" w:space="0" w:color="auto"/>
        <w:left w:val="none" w:sz="0" w:space="0" w:color="auto"/>
        <w:bottom w:val="none" w:sz="0" w:space="0" w:color="auto"/>
        <w:right w:val="none" w:sz="0" w:space="0" w:color="auto"/>
      </w:divBdr>
    </w:div>
    <w:div w:id="639460858">
      <w:bodyDiv w:val="1"/>
      <w:marLeft w:val="0"/>
      <w:marRight w:val="0"/>
      <w:marTop w:val="0"/>
      <w:marBottom w:val="0"/>
      <w:divBdr>
        <w:top w:val="none" w:sz="0" w:space="0" w:color="auto"/>
        <w:left w:val="none" w:sz="0" w:space="0" w:color="auto"/>
        <w:bottom w:val="none" w:sz="0" w:space="0" w:color="auto"/>
        <w:right w:val="none" w:sz="0" w:space="0" w:color="auto"/>
      </w:divBdr>
    </w:div>
    <w:div w:id="1037317307">
      <w:bodyDiv w:val="1"/>
      <w:marLeft w:val="0"/>
      <w:marRight w:val="0"/>
      <w:marTop w:val="0"/>
      <w:marBottom w:val="0"/>
      <w:divBdr>
        <w:top w:val="none" w:sz="0" w:space="0" w:color="auto"/>
        <w:left w:val="none" w:sz="0" w:space="0" w:color="auto"/>
        <w:bottom w:val="none" w:sz="0" w:space="0" w:color="auto"/>
        <w:right w:val="none" w:sz="0" w:space="0" w:color="auto"/>
      </w:divBdr>
      <w:divsChild>
        <w:div w:id="132986922">
          <w:marLeft w:val="0"/>
          <w:marRight w:val="0"/>
          <w:marTop w:val="0"/>
          <w:marBottom w:val="0"/>
          <w:divBdr>
            <w:top w:val="none" w:sz="0" w:space="0" w:color="auto"/>
            <w:left w:val="none" w:sz="0" w:space="0" w:color="auto"/>
            <w:bottom w:val="none" w:sz="0" w:space="0" w:color="auto"/>
            <w:right w:val="none" w:sz="0" w:space="0" w:color="auto"/>
          </w:divBdr>
          <w:divsChild>
            <w:div w:id="7536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739">
      <w:bodyDiv w:val="1"/>
      <w:marLeft w:val="0"/>
      <w:marRight w:val="0"/>
      <w:marTop w:val="0"/>
      <w:marBottom w:val="0"/>
      <w:divBdr>
        <w:top w:val="none" w:sz="0" w:space="0" w:color="auto"/>
        <w:left w:val="none" w:sz="0" w:space="0" w:color="auto"/>
        <w:bottom w:val="none" w:sz="0" w:space="0" w:color="auto"/>
        <w:right w:val="none" w:sz="0" w:space="0" w:color="auto"/>
      </w:divBdr>
      <w:divsChild>
        <w:div w:id="694959468">
          <w:marLeft w:val="0"/>
          <w:marRight w:val="0"/>
          <w:marTop w:val="0"/>
          <w:marBottom w:val="0"/>
          <w:divBdr>
            <w:top w:val="none" w:sz="0" w:space="0" w:color="auto"/>
            <w:left w:val="none" w:sz="0" w:space="0" w:color="auto"/>
            <w:bottom w:val="none" w:sz="0" w:space="0" w:color="auto"/>
            <w:right w:val="none" w:sz="0" w:space="0" w:color="auto"/>
          </w:divBdr>
          <w:divsChild>
            <w:div w:id="496114232">
              <w:marLeft w:val="0"/>
              <w:marRight w:val="0"/>
              <w:marTop w:val="0"/>
              <w:marBottom w:val="0"/>
              <w:divBdr>
                <w:top w:val="none" w:sz="0" w:space="0" w:color="auto"/>
                <w:left w:val="none" w:sz="0" w:space="0" w:color="auto"/>
                <w:bottom w:val="none" w:sz="0" w:space="0" w:color="auto"/>
                <w:right w:val="none" w:sz="0" w:space="0" w:color="auto"/>
              </w:divBdr>
            </w:div>
            <w:div w:id="720592921">
              <w:marLeft w:val="0"/>
              <w:marRight w:val="0"/>
              <w:marTop w:val="0"/>
              <w:marBottom w:val="0"/>
              <w:divBdr>
                <w:top w:val="none" w:sz="0" w:space="0" w:color="auto"/>
                <w:left w:val="none" w:sz="0" w:space="0" w:color="auto"/>
                <w:bottom w:val="none" w:sz="0" w:space="0" w:color="auto"/>
                <w:right w:val="none" w:sz="0" w:space="0" w:color="auto"/>
              </w:divBdr>
            </w:div>
            <w:div w:id="935674699">
              <w:marLeft w:val="0"/>
              <w:marRight w:val="0"/>
              <w:marTop w:val="0"/>
              <w:marBottom w:val="0"/>
              <w:divBdr>
                <w:top w:val="none" w:sz="0" w:space="0" w:color="auto"/>
                <w:left w:val="none" w:sz="0" w:space="0" w:color="auto"/>
                <w:bottom w:val="none" w:sz="0" w:space="0" w:color="auto"/>
                <w:right w:val="none" w:sz="0" w:space="0" w:color="auto"/>
              </w:divBdr>
            </w:div>
            <w:div w:id="1074862349">
              <w:marLeft w:val="0"/>
              <w:marRight w:val="0"/>
              <w:marTop w:val="0"/>
              <w:marBottom w:val="0"/>
              <w:divBdr>
                <w:top w:val="none" w:sz="0" w:space="0" w:color="auto"/>
                <w:left w:val="none" w:sz="0" w:space="0" w:color="auto"/>
                <w:bottom w:val="none" w:sz="0" w:space="0" w:color="auto"/>
                <w:right w:val="none" w:sz="0" w:space="0" w:color="auto"/>
              </w:divBdr>
            </w:div>
            <w:div w:id="1342776125">
              <w:marLeft w:val="0"/>
              <w:marRight w:val="0"/>
              <w:marTop w:val="0"/>
              <w:marBottom w:val="0"/>
              <w:divBdr>
                <w:top w:val="none" w:sz="0" w:space="0" w:color="auto"/>
                <w:left w:val="none" w:sz="0" w:space="0" w:color="auto"/>
                <w:bottom w:val="none" w:sz="0" w:space="0" w:color="auto"/>
                <w:right w:val="none" w:sz="0" w:space="0" w:color="auto"/>
              </w:divBdr>
            </w:div>
            <w:div w:id="1346636906">
              <w:marLeft w:val="0"/>
              <w:marRight w:val="0"/>
              <w:marTop w:val="0"/>
              <w:marBottom w:val="0"/>
              <w:divBdr>
                <w:top w:val="none" w:sz="0" w:space="0" w:color="auto"/>
                <w:left w:val="none" w:sz="0" w:space="0" w:color="auto"/>
                <w:bottom w:val="none" w:sz="0" w:space="0" w:color="auto"/>
                <w:right w:val="none" w:sz="0" w:space="0" w:color="auto"/>
              </w:divBdr>
            </w:div>
            <w:div w:id="1833519992">
              <w:marLeft w:val="0"/>
              <w:marRight w:val="0"/>
              <w:marTop w:val="0"/>
              <w:marBottom w:val="0"/>
              <w:divBdr>
                <w:top w:val="none" w:sz="0" w:space="0" w:color="auto"/>
                <w:left w:val="none" w:sz="0" w:space="0" w:color="auto"/>
                <w:bottom w:val="none" w:sz="0" w:space="0" w:color="auto"/>
                <w:right w:val="none" w:sz="0" w:space="0" w:color="auto"/>
              </w:divBdr>
            </w:div>
            <w:div w:id="1887522926">
              <w:marLeft w:val="0"/>
              <w:marRight w:val="0"/>
              <w:marTop w:val="0"/>
              <w:marBottom w:val="0"/>
              <w:divBdr>
                <w:top w:val="none" w:sz="0" w:space="0" w:color="auto"/>
                <w:left w:val="none" w:sz="0" w:space="0" w:color="auto"/>
                <w:bottom w:val="none" w:sz="0" w:space="0" w:color="auto"/>
                <w:right w:val="none" w:sz="0" w:space="0" w:color="auto"/>
              </w:divBdr>
            </w:div>
            <w:div w:id="1945334071">
              <w:marLeft w:val="0"/>
              <w:marRight w:val="0"/>
              <w:marTop w:val="0"/>
              <w:marBottom w:val="0"/>
              <w:divBdr>
                <w:top w:val="none" w:sz="0" w:space="0" w:color="auto"/>
                <w:left w:val="none" w:sz="0" w:space="0" w:color="auto"/>
                <w:bottom w:val="none" w:sz="0" w:space="0" w:color="auto"/>
                <w:right w:val="none" w:sz="0" w:space="0" w:color="auto"/>
              </w:divBdr>
            </w:div>
            <w:div w:id="19881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package" Target="embeddings/Microsoft_Visio_Drawing.vsdx"/><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uectel.com/cn/support/technical.ht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8E7E6-C72F-44E1-B6CB-60D9C18C1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24</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Amia Guo(郭建)</cp:lastModifiedBy>
  <cp:revision>10</cp:revision>
  <cp:lastPrinted>2022-11-29T09:25:00Z</cp:lastPrinted>
  <dcterms:created xsi:type="dcterms:W3CDTF">2023-02-02T07:12:00Z</dcterms:created>
  <dcterms:modified xsi:type="dcterms:W3CDTF">2023-02-04T09:50:00Z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